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D4F127" w14:textId="77777777" w:rsidR="003911D6" w:rsidRPr="00FB7FB9" w:rsidRDefault="00AC086A">
      <w:pPr>
        <w:pStyle w:val="1"/>
        <w:numPr>
          <w:ilvl w:val="0"/>
          <w:numId w:val="0"/>
        </w:numPr>
        <w:jc w:val="center"/>
        <w:rPr>
          <w:sz w:val="36"/>
        </w:rPr>
      </w:pPr>
      <w:bookmarkStart w:id="0" w:name="_Toc222309943"/>
      <w:bookmarkStart w:id="1" w:name="_Toc227386325"/>
      <w:bookmarkStart w:id="2" w:name="_Toc482804637"/>
      <w:bookmarkStart w:id="3" w:name="_Toc482805117"/>
      <w:bookmarkStart w:id="4" w:name="_Toc482805195"/>
      <w:bookmarkStart w:id="5" w:name="_Toc482805376"/>
      <w:r w:rsidRPr="00FB7FB9">
        <w:rPr>
          <w:sz w:val="36"/>
          <w:szCs w:val="36"/>
        </w:rPr>
        <w:t>Blade</w:t>
      </w:r>
      <w:r w:rsidRPr="00FB7FB9">
        <w:rPr>
          <w:sz w:val="36"/>
          <w:szCs w:val="36"/>
        </w:rPr>
        <w:t>框架</w:t>
      </w:r>
      <w:r w:rsidRPr="00FB7FB9">
        <w:rPr>
          <w:rFonts w:hint="eastAsia"/>
          <w:sz w:val="36"/>
          <w:szCs w:val="36"/>
        </w:rPr>
        <w:t>测试</w:t>
      </w:r>
      <w:commentRangeStart w:id="6"/>
      <w:r w:rsidRPr="00FB7FB9">
        <w:rPr>
          <w:rFonts w:hint="eastAsia"/>
          <w:sz w:val="36"/>
        </w:rPr>
        <w:t>方案</w:t>
      </w:r>
      <w:bookmarkEnd w:id="0"/>
      <w:bookmarkEnd w:id="1"/>
      <w:bookmarkEnd w:id="2"/>
      <w:bookmarkEnd w:id="3"/>
      <w:bookmarkEnd w:id="4"/>
      <w:bookmarkEnd w:id="5"/>
      <w:commentRangeEnd w:id="6"/>
      <w:r w:rsidR="00E6629A">
        <w:rPr>
          <w:rStyle w:val="ab"/>
          <w:b w:val="0"/>
          <w:bCs w:val="0"/>
          <w:kern w:val="2"/>
        </w:rPr>
        <w:commentReference w:id="6"/>
      </w:r>
    </w:p>
    <w:p w14:paraId="1A341354" w14:textId="77777777" w:rsidR="003911D6" w:rsidRPr="00FB7FB9" w:rsidRDefault="00AC086A">
      <w:pPr>
        <w:ind w:leftChars="-50" w:left="-105"/>
        <w:rPr>
          <w:b/>
        </w:rPr>
      </w:pPr>
      <w:r w:rsidRPr="00FB7FB9">
        <w:rPr>
          <w:rFonts w:hint="eastAsia"/>
          <w:b/>
        </w:rPr>
        <w:t>文档版本控制</w:t>
      </w:r>
    </w:p>
    <w:tbl>
      <w:tblPr>
        <w:tblW w:w="861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340"/>
        <w:gridCol w:w="1439"/>
        <w:gridCol w:w="945"/>
        <w:gridCol w:w="945"/>
        <w:gridCol w:w="3944"/>
      </w:tblGrid>
      <w:tr w:rsidR="003911D6" w:rsidRPr="00FB7FB9" w14:paraId="35E73565" w14:textId="77777777">
        <w:trPr>
          <w:jc w:val="center"/>
        </w:trPr>
        <w:tc>
          <w:tcPr>
            <w:tcW w:w="1340" w:type="dxa"/>
          </w:tcPr>
          <w:p w14:paraId="5AD62CCB" w14:textId="77777777" w:rsidR="003911D6" w:rsidRPr="00FB7FB9" w:rsidRDefault="00AC086A">
            <w:pPr>
              <w:pStyle w:val="a9"/>
            </w:pPr>
            <w:bookmarkStart w:id="7" w:name="_Toc531341429"/>
            <w:bookmarkStart w:id="8" w:name="_Toc531341591"/>
            <w:bookmarkStart w:id="9" w:name="_Toc534165952"/>
            <w:bookmarkStart w:id="10" w:name="_Toc534166063"/>
            <w:r w:rsidRPr="00FB7FB9">
              <w:rPr>
                <w:rFonts w:hint="eastAsia"/>
              </w:rPr>
              <w:t>文档版本号</w:t>
            </w:r>
          </w:p>
        </w:tc>
        <w:tc>
          <w:tcPr>
            <w:tcW w:w="1439" w:type="dxa"/>
          </w:tcPr>
          <w:p w14:paraId="65815930" w14:textId="77777777" w:rsidR="003911D6" w:rsidRPr="00FB7FB9" w:rsidRDefault="00AC086A">
            <w:pPr>
              <w:pStyle w:val="a9"/>
            </w:pPr>
            <w:r w:rsidRPr="00FB7FB9">
              <w:rPr>
                <w:rFonts w:hint="eastAsia"/>
              </w:rPr>
              <w:t>日期</w:t>
            </w:r>
          </w:p>
        </w:tc>
        <w:tc>
          <w:tcPr>
            <w:tcW w:w="945" w:type="dxa"/>
          </w:tcPr>
          <w:p w14:paraId="2E47606E" w14:textId="77777777" w:rsidR="003911D6" w:rsidRPr="00FB7FB9" w:rsidRDefault="00AC086A">
            <w:pPr>
              <w:pStyle w:val="a9"/>
            </w:pPr>
            <w:r w:rsidRPr="00FB7FB9">
              <w:rPr>
                <w:rFonts w:hint="eastAsia"/>
              </w:rPr>
              <w:t>作者</w:t>
            </w:r>
          </w:p>
        </w:tc>
        <w:tc>
          <w:tcPr>
            <w:tcW w:w="945" w:type="dxa"/>
          </w:tcPr>
          <w:p w14:paraId="034B1536" w14:textId="77777777" w:rsidR="003911D6" w:rsidRPr="00FB7FB9" w:rsidRDefault="00AC086A">
            <w:pPr>
              <w:pStyle w:val="a9"/>
            </w:pPr>
            <w:r w:rsidRPr="00FB7FB9">
              <w:rPr>
                <w:rFonts w:hint="eastAsia"/>
              </w:rPr>
              <w:t>审核人</w:t>
            </w:r>
          </w:p>
        </w:tc>
        <w:tc>
          <w:tcPr>
            <w:tcW w:w="3944" w:type="dxa"/>
          </w:tcPr>
          <w:p w14:paraId="72796366" w14:textId="77777777" w:rsidR="003911D6" w:rsidRPr="00FB7FB9" w:rsidRDefault="00AC086A">
            <w:pPr>
              <w:pStyle w:val="a9"/>
            </w:pPr>
            <w:r w:rsidRPr="00FB7FB9">
              <w:rPr>
                <w:rFonts w:hint="eastAsia"/>
              </w:rPr>
              <w:t>说明</w:t>
            </w:r>
          </w:p>
        </w:tc>
      </w:tr>
      <w:tr w:rsidR="008D6476" w:rsidRPr="00FB7FB9" w14:paraId="70A373C8" w14:textId="77777777">
        <w:trPr>
          <w:jc w:val="center"/>
        </w:trPr>
        <w:tc>
          <w:tcPr>
            <w:tcW w:w="1340" w:type="dxa"/>
            <w:vMerge w:val="restart"/>
          </w:tcPr>
          <w:p w14:paraId="01F83F7C" w14:textId="77777777" w:rsidR="008D6476" w:rsidRPr="00FB7FB9" w:rsidRDefault="008D6476" w:rsidP="008D6476">
            <w:pPr>
              <w:pStyle w:val="a9"/>
              <w:spacing w:before="240" w:line="720" w:lineRule="auto"/>
              <w:ind w:firstLineChars="200" w:firstLine="420"/>
            </w:pPr>
            <w:r w:rsidRPr="00FB7FB9">
              <w:rPr>
                <w:rFonts w:hint="eastAsia"/>
              </w:rPr>
              <w:t>V1.0</w:t>
            </w:r>
          </w:p>
        </w:tc>
        <w:tc>
          <w:tcPr>
            <w:tcW w:w="1439" w:type="dxa"/>
          </w:tcPr>
          <w:p w14:paraId="2BA818B8" w14:textId="77777777" w:rsidR="008D6476" w:rsidRPr="00FB7FB9" w:rsidRDefault="008D6476">
            <w:pPr>
              <w:pStyle w:val="a9"/>
              <w:spacing w:line="480" w:lineRule="auto"/>
            </w:pPr>
            <w:r w:rsidRPr="00FB7FB9">
              <w:t>2017</w:t>
            </w:r>
            <w:r w:rsidRPr="00FB7FB9">
              <w:rPr>
                <w:rFonts w:hint="eastAsia"/>
              </w:rPr>
              <w:t>/</w:t>
            </w:r>
            <w:r w:rsidRPr="00FB7FB9">
              <w:t>5/17</w:t>
            </w:r>
          </w:p>
        </w:tc>
        <w:tc>
          <w:tcPr>
            <w:tcW w:w="945" w:type="dxa"/>
          </w:tcPr>
          <w:p w14:paraId="6AC905D0" w14:textId="77777777" w:rsidR="008D6476" w:rsidRPr="00FB7FB9" w:rsidRDefault="008D6476" w:rsidP="005C7E12">
            <w:pPr>
              <w:pStyle w:val="a9"/>
              <w:spacing w:line="480" w:lineRule="auto"/>
            </w:pPr>
            <w:r w:rsidRPr="00FB7FB9">
              <w:t>刘晔</w:t>
            </w:r>
          </w:p>
        </w:tc>
        <w:tc>
          <w:tcPr>
            <w:tcW w:w="945" w:type="dxa"/>
          </w:tcPr>
          <w:p w14:paraId="3CF0EB88" w14:textId="77777777" w:rsidR="008D6476" w:rsidRPr="00FB7FB9" w:rsidRDefault="008D6476">
            <w:pPr>
              <w:pStyle w:val="a9"/>
            </w:pPr>
            <w:r w:rsidRPr="00FB7FB9">
              <w:rPr>
                <w:rFonts w:hint="eastAsia"/>
              </w:rPr>
              <w:t>B</w:t>
            </w:r>
            <w:r w:rsidRPr="00FB7FB9">
              <w:rPr>
                <w:rFonts w:hint="eastAsia"/>
              </w:rPr>
              <w:t>组</w:t>
            </w:r>
          </w:p>
        </w:tc>
        <w:tc>
          <w:tcPr>
            <w:tcW w:w="3944" w:type="dxa"/>
          </w:tcPr>
          <w:p w14:paraId="01889AB3" w14:textId="77777777" w:rsidR="008D6476" w:rsidRPr="00FB7FB9" w:rsidRDefault="008D6476">
            <w:pPr>
              <w:pStyle w:val="a9"/>
            </w:pPr>
          </w:p>
        </w:tc>
      </w:tr>
      <w:tr w:rsidR="008D6476" w:rsidRPr="00FB7FB9" w14:paraId="1DFEB94F" w14:textId="77777777">
        <w:trPr>
          <w:trHeight w:val="300"/>
          <w:jc w:val="center"/>
        </w:trPr>
        <w:tc>
          <w:tcPr>
            <w:tcW w:w="1340" w:type="dxa"/>
            <w:vMerge/>
          </w:tcPr>
          <w:p w14:paraId="499DA6AF" w14:textId="77777777" w:rsidR="008D6476" w:rsidRPr="00FB7FB9" w:rsidRDefault="008D6476">
            <w:pPr>
              <w:pStyle w:val="a9"/>
            </w:pPr>
          </w:p>
        </w:tc>
        <w:tc>
          <w:tcPr>
            <w:tcW w:w="1439" w:type="dxa"/>
          </w:tcPr>
          <w:p w14:paraId="401063A9" w14:textId="77777777" w:rsidR="008D6476" w:rsidRPr="00FB7FB9" w:rsidRDefault="008D6476">
            <w:pPr>
              <w:pStyle w:val="a9"/>
            </w:pPr>
            <w:bookmarkStart w:id="11" w:name="OLE_LINK3"/>
            <w:r w:rsidRPr="00FB7FB9">
              <w:rPr>
                <w:rFonts w:hint="eastAsia"/>
              </w:rPr>
              <w:t>2017/5/18</w:t>
            </w:r>
            <w:bookmarkEnd w:id="11"/>
          </w:p>
        </w:tc>
        <w:tc>
          <w:tcPr>
            <w:tcW w:w="945" w:type="dxa"/>
          </w:tcPr>
          <w:p w14:paraId="4FCC2D4D" w14:textId="77777777" w:rsidR="008D6476" w:rsidRPr="00FB7FB9" w:rsidRDefault="008D6476">
            <w:pPr>
              <w:pStyle w:val="a9"/>
            </w:pPr>
            <w:r w:rsidRPr="00FB7FB9">
              <w:rPr>
                <w:rFonts w:hint="eastAsia"/>
              </w:rPr>
              <w:t>胡明昊</w:t>
            </w:r>
          </w:p>
        </w:tc>
        <w:tc>
          <w:tcPr>
            <w:tcW w:w="945" w:type="dxa"/>
          </w:tcPr>
          <w:p w14:paraId="66F2B3D1" w14:textId="77777777" w:rsidR="008D6476" w:rsidRPr="00FB7FB9" w:rsidRDefault="008D6476">
            <w:pPr>
              <w:pStyle w:val="a9"/>
            </w:pPr>
            <w:r w:rsidRPr="00FB7FB9">
              <w:rPr>
                <w:rFonts w:hint="eastAsia"/>
              </w:rPr>
              <w:t>B</w:t>
            </w:r>
            <w:r w:rsidRPr="00FB7FB9">
              <w:rPr>
                <w:rFonts w:hint="eastAsia"/>
              </w:rPr>
              <w:t>组</w:t>
            </w:r>
          </w:p>
        </w:tc>
        <w:tc>
          <w:tcPr>
            <w:tcW w:w="3944" w:type="dxa"/>
          </w:tcPr>
          <w:p w14:paraId="07E958C2" w14:textId="77777777" w:rsidR="008D6476" w:rsidRPr="00FB7FB9" w:rsidRDefault="008D6476">
            <w:pPr>
              <w:pStyle w:val="a9"/>
            </w:pPr>
          </w:p>
        </w:tc>
      </w:tr>
      <w:tr w:rsidR="008D6476" w:rsidRPr="00FB7FB9" w14:paraId="64C74B7F" w14:textId="77777777">
        <w:trPr>
          <w:trHeight w:val="300"/>
          <w:jc w:val="center"/>
        </w:trPr>
        <w:tc>
          <w:tcPr>
            <w:tcW w:w="1340" w:type="dxa"/>
            <w:vMerge/>
          </w:tcPr>
          <w:p w14:paraId="5017D354" w14:textId="77777777" w:rsidR="008D6476" w:rsidRPr="00FB7FB9" w:rsidRDefault="008D6476">
            <w:pPr>
              <w:pStyle w:val="a9"/>
            </w:pPr>
          </w:p>
        </w:tc>
        <w:tc>
          <w:tcPr>
            <w:tcW w:w="1439" w:type="dxa"/>
          </w:tcPr>
          <w:p w14:paraId="3D13303B" w14:textId="77777777" w:rsidR="008D6476" w:rsidRPr="00FB7FB9" w:rsidRDefault="008D6476">
            <w:pPr>
              <w:pStyle w:val="a9"/>
            </w:pPr>
            <w:r w:rsidRPr="00FB7FB9">
              <w:rPr>
                <w:rFonts w:hint="eastAsia"/>
              </w:rPr>
              <w:t>2017/5/18</w:t>
            </w:r>
          </w:p>
        </w:tc>
        <w:tc>
          <w:tcPr>
            <w:tcW w:w="945" w:type="dxa"/>
          </w:tcPr>
          <w:p w14:paraId="242E24CC" w14:textId="77777777" w:rsidR="008D6476" w:rsidRPr="00FB7FB9" w:rsidRDefault="008D6476">
            <w:pPr>
              <w:pStyle w:val="a9"/>
            </w:pPr>
            <w:proofErr w:type="gramStart"/>
            <w:r w:rsidRPr="00FB7FB9">
              <w:rPr>
                <w:rFonts w:hint="eastAsia"/>
              </w:rPr>
              <w:t>穆鹏飞</w:t>
            </w:r>
            <w:proofErr w:type="gramEnd"/>
          </w:p>
        </w:tc>
        <w:tc>
          <w:tcPr>
            <w:tcW w:w="945" w:type="dxa"/>
          </w:tcPr>
          <w:p w14:paraId="19466607" w14:textId="77777777" w:rsidR="008D6476" w:rsidRPr="00FB7FB9" w:rsidRDefault="008D6476">
            <w:pPr>
              <w:pStyle w:val="a9"/>
            </w:pPr>
            <w:r w:rsidRPr="00FB7FB9">
              <w:rPr>
                <w:rFonts w:hint="eastAsia"/>
              </w:rPr>
              <w:t>B</w:t>
            </w:r>
            <w:r w:rsidRPr="00FB7FB9">
              <w:rPr>
                <w:rFonts w:hint="eastAsia"/>
              </w:rPr>
              <w:t>组</w:t>
            </w:r>
          </w:p>
        </w:tc>
        <w:tc>
          <w:tcPr>
            <w:tcW w:w="3944" w:type="dxa"/>
          </w:tcPr>
          <w:p w14:paraId="3CC4CBB2" w14:textId="77777777" w:rsidR="008D6476" w:rsidRPr="00FB7FB9" w:rsidRDefault="008D6476">
            <w:pPr>
              <w:pStyle w:val="a9"/>
            </w:pPr>
          </w:p>
        </w:tc>
      </w:tr>
      <w:tr w:rsidR="008D6476" w:rsidRPr="00FB7FB9" w14:paraId="4A42AE33" w14:textId="77777777">
        <w:trPr>
          <w:trHeight w:val="300"/>
          <w:jc w:val="center"/>
        </w:trPr>
        <w:tc>
          <w:tcPr>
            <w:tcW w:w="1340" w:type="dxa"/>
            <w:vMerge/>
          </w:tcPr>
          <w:p w14:paraId="4CA82D30" w14:textId="77777777" w:rsidR="008D6476" w:rsidRPr="00FB7FB9" w:rsidRDefault="008D6476">
            <w:pPr>
              <w:pStyle w:val="a9"/>
            </w:pPr>
          </w:p>
        </w:tc>
        <w:tc>
          <w:tcPr>
            <w:tcW w:w="1439" w:type="dxa"/>
          </w:tcPr>
          <w:p w14:paraId="6ADA7369" w14:textId="77777777" w:rsidR="008D6476" w:rsidRPr="00FB7FB9" w:rsidRDefault="008D6476">
            <w:pPr>
              <w:pStyle w:val="a9"/>
            </w:pPr>
            <w:r w:rsidRPr="00FB7FB9">
              <w:rPr>
                <w:rFonts w:hint="eastAsia"/>
              </w:rPr>
              <w:t>2017/5/18</w:t>
            </w:r>
          </w:p>
        </w:tc>
        <w:tc>
          <w:tcPr>
            <w:tcW w:w="945" w:type="dxa"/>
          </w:tcPr>
          <w:p w14:paraId="598A6F57" w14:textId="77777777" w:rsidR="008D6476" w:rsidRPr="00FB7FB9" w:rsidRDefault="008D6476">
            <w:pPr>
              <w:pStyle w:val="a9"/>
            </w:pPr>
            <w:r w:rsidRPr="00FB7FB9">
              <w:rPr>
                <w:rFonts w:hint="eastAsia"/>
              </w:rPr>
              <w:t>汪晓燕</w:t>
            </w:r>
          </w:p>
        </w:tc>
        <w:tc>
          <w:tcPr>
            <w:tcW w:w="945" w:type="dxa"/>
          </w:tcPr>
          <w:p w14:paraId="2EDE4189" w14:textId="77777777" w:rsidR="008D6476" w:rsidRPr="00FB7FB9" w:rsidRDefault="008D6476">
            <w:pPr>
              <w:pStyle w:val="a9"/>
            </w:pPr>
            <w:r w:rsidRPr="00FB7FB9">
              <w:rPr>
                <w:rFonts w:hint="eastAsia"/>
              </w:rPr>
              <w:t>B</w:t>
            </w:r>
            <w:r w:rsidRPr="00FB7FB9">
              <w:rPr>
                <w:rFonts w:hint="eastAsia"/>
              </w:rPr>
              <w:t>组</w:t>
            </w:r>
          </w:p>
        </w:tc>
        <w:tc>
          <w:tcPr>
            <w:tcW w:w="3944" w:type="dxa"/>
          </w:tcPr>
          <w:p w14:paraId="1F84F1F3" w14:textId="77777777" w:rsidR="008D6476" w:rsidRPr="00FB7FB9" w:rsidRDefault="008D6476">
            <w:pPr>
              <w:pStyle w:val="a9"/>
            </w:pPr>
          </w:p>
        </w:tc>
      </w:tr>
      <w:bookmarkEnd w:id="7"/>
      <w:bookmarkEnd w:id="8"/>
      <w:bookmarkEnd w:id="9"/>
      <w:bookmarkEnd w:id="10"/>
    </w:tbl>
    <w:p w14:paraId="7B21B9D5" w14:textId="77777777" w:rsidR="003911D6" w:rsidRPr="00FB7FB9" w:rsidRDefault="003911D6"/>
    <w:p w14:paraId="57E32261" w14:textId="77777777" w:rsidR="003911D6" w:rsidRPr="00FB7FB9" w:rsidRDefault="003911D6">
      <w:pPr>
        <w:pStyle w:val="a3"/>
        <w:jc w:val="center"/>
        <w:rPr>
          <w:b/>
        </w:rPr>
      </w:pPr>
      <w:bookmarkStart w:id="12" w:name="_Toc525631149"/>
    </w:p>
    <w:p w14:paraId="3FAAC2C6" w14:textId="77777777" w:rsidR="003911D6" w:rsidRPr="00FB7FB9" w:rsidRDefault="003911D6">
      <w:pPr>
        <w:pStyle w:val="a3"/>
        <w:jc w:val="center"/>
        <w:rPr>
          <w:b/>
        </w:rPr>
      </w:pPr>
    </w:p>
    <w:p w14:paraId="14FEF01D" w14:textId="77777777" w:rsidR="003911D6" w:rsidRPr="00FB7FB9" w:rsidRDefault="003911D6">
      <w:pPr>
        <w:pStyle w:val="a3"/>
        <w:jc w:val="center"/>
        <w:rPr>
          <w:b/>
        </w:rPr>
      </w:pPr>
    </w:p>
    <w:p w14:paraId="134E3545" w14:textId="77777777" w:rsidR="003911D6" w:rsidRPr="00FB7FB9" w:rsidRDefault="0098416A" w:rsidP="0098416A">
      <w:pPr>
        <w:pStyle w:val="a3"/>
        <w:tabs>
          <w:tab w:val="left" w:pos="2620"/>
        </w:tabs>
        <w:jc w:val="both"/>
        <w:rPr>
          <w:b/>
        </w:rPr>
      </w:pPr>
      <w:r w:rsidRPr="00FB7FB9">
        <w:rPr>
          <w:b/>
        </w:rPr>
        <w:tab/>
      </w:r>
    </w:p>
    <w:p w14:paraId="3A5E5C67" w14:textId="77777777" w:rsidR="003911D6" w:rsidRPr="00FB7FB9" w:rsidRDefault="003911D6">
      <w:pPr>
        <w:pStyle w:val="a3"/>
        <w:jc w:val="center"/>
        <w:rPr>
          <w:b/>
        </w:rPr>
      </w:pPr>
    </w:p>
    <w:p w14:paraId="510BA812" w14:textId="77777777" w:rsidR="003911D6" w:rsidRPr="00FB7FB9" w:rsidRDefault="003911D6">
      <w:pPr>
        <w:pStyle w:val="a3"/>
        <w:jc w:val="center"/>
        <w:rPr>
          <w:b/>
        </w:rPr>
      </w:pPr>
    </w:p>
    <w:p w14:paraId="473B8D69" w14:textId="77777777" w:rsidR="003911D6" w:rsidRPr="00FB7FB9" w:rsidRDefault="003911D6">
      <w:pPr>
        <w:pStyle w:val="a3"/>
        <w:jc w:val="center"/>
        <w:rPr>
          <w:b/>
        </w:rPr>
      </w:pPr>
    </w:p>
    <w:p w14:paraId="52ACCAF0" w14:textId="77777777" w:rsidR="003911D6" w:rsidRPr="00FB7FB9" w:rsidRDefault="003911D6">
      <w:pPr>
        <w:pStyle w:val="a3"/>
        <w:jc w:val="center"/>
        <w:rPr>
          <w:b/>
        </w:rPr>
      </w:pPr>
    </w:p>
    <w:p w14:paraId="49F23234" w14:textId="77777777" w:rsidR="003911D6" w:rsidRPr="00FB7FB9" w:rsidRDefault="003911D6">
      <w:pPr>
        <w:pStyle w:val="a3"/>
        <w:jc w:val="center"/>
        <w:rPr>
          <w:b/>
        </w:rPr>
      </w:pPr>
    </w:p>
    <w:p w14:paraId="6B7CC6A3" w14:textId="77777777" w:rsidR="003911D6" w:rsidRPr="00FB7FB9" w:rsidRDefault="003911D6">
      <w:pPr>
        <w:pStyle w:val="a3"/>
        <w:jc w:val="center"/>
        <w:rPr>
          <w:b/>
        </w:rPr>
      </w:pPr>
    </w:p>
    <w:p w14:paraId="2CDD3B93" w14:textId="77777777" w:rsidR="003911D6" w:rsidRPr="00FB7FB9" w:rsidRDefault="003911D6">
      <w:pPr>
        <w:pStyle w:val="a3"/>
        <w:jc w:val="center"/>
        <w:rPr>
          <w:b/>
        </w:rPr>
      </w:pPr>
    </w:p>
    <w:p w14:paraId="3E4340A8" w14:textId="77777777" w:rsidR="00AC086A" w:rsidRPr="00FB7FB9" w:rsidRDefault="00AC086A">
      <w:pPr>
        <w:pStyle w:val="a3"/>
        <w:jc w:val="center"/>
        <w:rPr>
          <w:b/>
        </w:rPr>
      </w:pPr>
    </w:p>
    <w:p w14:paraId="35144719" w14:textId="77777777" w:rsidR="00AC086A" w:rsidRPr="00FB7FB9" w:rsidRDefault="00AC086A">
      <w:pPr>
        <w:pStyle w:val="a3"/>
        <w:jc w:val="center"/>
        <w:rPr>
          <w:b/>
        </w:rPr>
      </w:pPr>
    </w:p>
    <w:p w14:paraId="65F84A4B" w14:textId="77777777" w:rsidR="00AC086A" w:rsidRPr="00FB7FB9" w:rsidRDefault="00AC086A">
      <w:pPr>
        <w:pStyle w:val="a3"/>
        <w:jc w:val="center"/>
        <w:rPr>
          <w:b/>
        </w:rPr>
      </w:pPr>
    </w:p>
    <w:p w14:paraId="014712A4" w14:textId="77777777" w:rsidR="00AC086A" w:rsidRPr="00FB7FB9" w:rsidRDefault="00AC086A">
      <w:pPr>
        <w:pStyle w:val="a3"/>
        <w:jc w:val="center"/>
        <w:rPr>
          <w:b/>
        </w:rPr>
      </w:pPr>
    </w:p>
    <w:p w14:paraId="1EA2C691" w14:textId="77777777" w:rsidR="00AC086A" w:rsidRPr="00FB7FB9" w:rsidRDefault="00AC086A">
      <w:pPr>
        <w:pStyle w:val="a3"/>
        <w:jc w:val="center"/>
        <w:rPr>
          <w:b/>
        </w:rPr>
      </w:pPr>
    </w:p>
    <w:p w14:paraId="65A869DD" w14:textId="77777777" w:rsidR="00AC086A" w:rsidRPr="00FB7FB9" w:rsidRDefault="00AC086A">
      <w:pPr>
        <w:pStyle w:val="a3"/>
        <w:jc w:val="center"/>
        <w:rPr>
          <w:b/>
        </w:rPr>
      </w:pPr>
    </w:p>
    <w:p w14:paraId="08F229AE" w14:textId="77777777" w:rsidR="00AC086A" w:rsidRPr="00FB7FB9" w:rsidRDefault="00AC086A">
      <w:pPr>
        <w:pStyle w:val="a3"/>
        <w:jc w:val="center"/>
        <w:rPr>
          <w:b/>
        </w:rPr>
      </w:pPr>
    </w:p>
    <w:p w14:paraId="4D35A0AC" w14:textId="77777777" w:rsidR="00AC086A" w:rsidRPr="00FB7FB9" w:rsidRDefault="00AC086A">
      <w:pPr>
        <w:pStyle w:val="a3"/>
        <w:jc w:val="center"/>
        <w:rPr>
          <w:b/>
        </w:rPr>
      </w:pPr>
    </w:p>
    <w:p w14:paraId="1D61C39F" w14:textId="77777777" w:rsidR="00AC086A" w:rsidRPr="00FB7FB9" w:rsidRDefault="00AC086A">
      <w:pPr>
        <w:pStyle w:val="a3"/>
        <w:jc w:val="center"/>
        <w:rPr>
          <w:b/>
        </w:rPr>
      </w:pPr>
    </w:p>
    <w:p w14:paraId="4A9A7C22" w14:textId="77777777" w:rsidR="00AC086A" w:rsidRPr="00FB7FB9" w:rsidRDefault="00AC086A">
      <w:pPr>
        <w:pStyle w:val="a3"/>
        <w:jc w:val="center"/>
        <w:rPr>
          <w:b/>
        </w:rPr>
      </w:pPr>
    </w:p>
    <w:p w14:paraId="2399083C" w14:textId="77777777" w:rsidR="00AC086A" w:rsidRPr="00FB7FB9" w:rsidRDefault="00AC086A">
      <w:pPr>
        <w:pStyle w:val="a3"/>
        <w:jc w:val="center"/>
        <w:rPr>
          <w:b/>
        </w:rPr>
      </w:pPr>
    </w:p>
    <w:p w14:paraId="40DD9E25" w14:textId="77777777" w:rsidR="00AC086A" w:rsidRPr="00FB7FB9" w:rsidRDefault="00AC086A">
      <w:pPr>
        <w:pStyle w:val="a3"/>
        <w:jc w:val="center"/>
        <w:rPr>
          <w:b/>
        </w:rPr>
      </w:pPr>
    </w:p>
    <w:p w14:paraId="1108BBB3" w14:textId="77777777" w:rsidR="00AC086A" w:rsidRPr="00FB7FB9" w:rsidRDefault="00AC086A">
      <w:pPr>
        <w:pStyle w:val="a3"/>
        <w:jc w:val="center"/>
        <w:rPr>
          <w:b/>
        </w:rPr>
      </w:pPr>
    </w:p>
    <w:p w14:paraId="171575BB" w14:textId="77777777" w:rsidR="003911D6" w:rsidRPr="00FB7FB9" w:rsidRDefault="003911D6">
      <w:pPr>
        <w:pStyle w:val="a3"/>
        <w:jc w:val="center"/>
        <w:rPr>
          <w:b/>
        </w:rPr>
      </w:pPr>
    </w:p>
    <w:p w14:paraId="2D524726" w14:textId="77777777" w:rsidR="003911D6" w:rsidRPr="00FB7FB9" w:rsidRDefault="003911D6">
      <w:pPr>
        <w:pStyle w:val="a3"/>
        <w:jc w:val="center"/>
        <w:rPr>
          <w:b/>
        </w:rPr>
      </w:pPr>
    </w:p>
    <w:p w14:paraId="488049D5" w14:textId="77777777" w:rsidR="003911D6" w:rsidRPr="00FB7FB9" w:rsidRDefault="003911D6">
      <w:pPr>
        <w:pStyle w:val="a3"/>
        <w:jc w:val="center"/>
        <w:rPr>
          <w:b/>
        </w:rPr>
      </w:pPr>
    </w:p>
    <w:p w14:paraId="7C9D3FB9" w14:textId="77777777" w:rsidR="003911D6" w:rsidRPr="00FB7FB9" w:rsidRDefault="003911D6">
      <w:pPr>
        <w:pStyle w:val="a3"/>
        <w:jc w:val="center"/>
        <w:rPr>
          <w:b/>
        </w:rPr>
      </w:pPr>
    </w:p>
    <w:p w14:paraId="37A2AA1F" w14:textId="77777777" w:rsidR="00AC086A" w:rsidRPr="00FB7FB9" w:rsidRDefault="00AC086A">
      <w:pPr>
        <w:pStyle w:val="a3"/>
        <w:jc w:val="center"/>
        <w:rPr>
          <w:b/>
        </w:rPr>
      </w:pPr>
    </w:p>
    <w:p w14:paraId="7665424C" w14:textId="77777777" w:rsidR="00AC086A" w:rsidRPr="00FB7FB9" w:rsidRDefault="00AC086A">
      <w:pPr>
        <w:pStyle w:val="a3"/>
        <w:jc w:val="center"/>
        <w:rPr>
          <w:b/>
        </w:rPr>
      </w:pPr>
    </w:p>
    <w:p w14:paraId="25AD520D" w14:textId="77777777" w:rsidR="00AC086A" w:rsidRPr="00FB7FB9" w:rsidRDefault="00AC086A">
      <w:pPr>
        <w:pStyle w:val="a3"/>
        <w:jc w:val="center"/>
        <w:rPr>
          <w:b/>
        </w:rPr>
      </w:pPr>
    </w:p>
    <w:p w14:paraId="05317AB1" w14:textId="77777777" w:rsidR="00AC086A" w:rsidRPr="00FB7FB9" w:rsidRDefault="00AC086A">
      <w:pPr>
        <w:pStyle w:val="a3"/>
        <w:jc w:val="center"/>
        <w:rPr>
          <w:b/>
        </w:rPr>
      </w:pPr>
    </w:p>
    <w:p w14:paraId="563C9418" w14:textId="77777777" w:rsidR="003911D6" w:rsidRPr="00FB7FB9" w:rsidRDefault="003911D6">
      <w:pPr>
        <w:pStyle w:val="a3"/>
        <w:jc w:val="both"/>
        <w:rPr>
          <w:b/>
        </w:rPr>
      </w:pPr>
    </w:p>
    <w:p w14:paraId="6D0A349B" w14:textId="77777777" w:rsidR="003911D6" w:rsidRPr="00FB7FB9" w:rsidRDefault="003911D6">
      <w:pPr>
        <w:pStyle w:val="a3"/>
        <w:ind w:left="420" w:firstLine="420"/>
        <w:jc w:val="center"/>
        <w:rPr>
          <w:b/>
        </w:rPr>
        <w:sectPr w:rsidR="003911D6" w:rsidRPr="00FB7FB9">
          <w:headerReference w:type="default" r:id="rId11"/>
          <w:footerReference w:type="default" r:id="rId12"/>
          <w:type w:val="continuous"/>
          <w:pgSz w:w="11906" w:h="16838"/>
          <w:pgMar w:top="1134" w:right="1797" w:bottom="1134" w:left="1680" w:header="851" w:footer="992" w:gutter="0"/>
          <w:pgNumType w:fmt="numberInDash" w:start="1"/>
          <w:cols w:space="425"/>
          <w:docGrid w:type="lines" w:linePitch="312"/>
        </w:sectPr>
      </w:pPr>
    </w:p>
    <w:bookmarkEnd w:id="12" w:displacedByCustomXml="next"/>
    <w:sdt>
      <w:sdtPr>
        <w:rPr>
          <w:rFonts w:ascii="Times New Roman" w:eastAsia="宋体" w:hAnsi="Times New Roman" w:cs="Times New Roman"/>
          <w:color w:val="auto"/>
          <w:kern w:val="2"/>
          <w:sz w:val="21"/>
          <w:szCs w:val="24"/>
          <w:lang w:val="zh-CN"/>
        </w:rPr>
        <w:id w:val="-1526168415"/>
        <w:docPartObj>
          <w:docPartGallery w:val="Table of Contents"/>
          <w:docPartUnique/>
        </w:docPartObj>
      </w:sdtPr>
      <w:sdtEndPr>
        <w:rPr>
          <w:b/>
          <w:bCs/>
        </w:rPr>
      </w:sdtEndPr>
      <w:sdtContent>
        <w:p w14:paraId="3B9120FC" w14:textId="77777777" w:rsidR="00BF711B" w:rsidRPr="00FB7FB9" w:rsidRDefault="00992AA8" w:rsidP="00992AA8">
          <w:pPr>
            <w:pStyle w:val="TOC"/>
            <w:ind w:left="420" w:firstLine="420"/>
            <w:jc w:val="center"/>
            <w:rPr>
              <w:noProof/>
            </w:rPr>
          </w:pPr>
          <w:r w:rsidRPr="00FB7FB9">
            <w:rPr>
              <w:lang w:val="zh-CN"/>
            </w:rPr>
            <w:t>目录</w:t>
          </w:r>
          <w:r w:rsidRPr="00FB7FB9">
            <w:fldChar w:fldCharType="begin"/>
          </w:r>
          <w:r w:rsidRPr="00FB7FB9">
            <w:instrText xml:space="preserve"> TOC \o "1-3" \h \z \u </w:instrText>
          </w:r>
          <w:r w:rsidRPr="00FB7FB9">
            <w:fldChar w:fldCharType="separate"/>
          </w:r>
        </w:p>
        <w:p w14:paraId="49AB34FE" w14:textId="77777777" w:rsidR="00BF711B" w:rsidRPr="00FB7FB9" w:rsidRDefault="00E6629A">
          <w:pPr>
            <w:pStyle w:val="10"/>
            <w:tabs>
              <w:tab w:val="left" w:pos="400"/>
            </w:tabs>
            <w:rPr>
              <w:rFonts w:asciiTheme="minorHAnsi" w:eastAsiaTheme="minorEastAsia" w:hAnsiTheme="minorHAnsi" w:cstheme="minorBidi"/>
              <w:bCs w:val="0"/>
              <w:caps w:val="0"/>
              <w:noProof/>
              <w:szCs w:val="22"/>
              <w:lang w:val="en-US"/>
            </w:rPr>
          </w:pPr>
          <w:hyperlink w:anchor="_Toc482805377" w:history="1">
            <w:r w:rsidR="00BF711B" w:rsidRPr="00FB7FB9">
              <w:rPr>
                <w:rStyle w:val="a8"/>
                <w:noProof/>
              </w:rPr>
              <w:t>1</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项目简介部分</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_Toc482805377 \h </w:instrText>
            </w:r>
            <w:r w:rsidR="00BF711B" w:rsidRPr="00FB7FB9">
              <w:rPr>
                <w:noProof/>
                <w:webHidden/>
              </w:rPr>
            </w:r>
            <w:r w:rsidR="00BF711B" w:rsidRPr="00FB7FB9">
              <w:rPr>
                <w:noProof/>
                <w:webHidden/>
              </w:rPr>
              <w:fldChar w:fldCharType="separate"/>
            </w:r>
            <w:r w:rsidR="00FB7FB9" w:rsidRPr="00FB7FB9">
              <w:rPr>
                <w:noProof/>
                <w:webHidden/>
              </w:rPr>
              <w:t>3</w:t>
            </w:r>
            <w:r w:rsidR="00BF711B" w:rsidRPr="00FB7FB9">
              <w:rPr>
                <w:noProof/>
                <w:webHidden/>
              </w:rPr>
              <w:fldChar w:fldCharType="end"/>
            </w:r>
          </w:hyperlink>
        </w:p>
        <w:p w14:paraId="481CDF1F" w14:textId="77777777" w:rsidR="00BF711B" w:rsidRPr="00FB7FB9" w:rsidRDefault="00E6629A">
          <w:pPr>
            <w:pStyle w:val="20"/>
            <w:tabs>
              <w:tab w:val="left" w:pos="1050"/>
              <w:tab w:val="right" w:leader="dot" w:pos="8419"/>
            </w:tabs>
            <w:ind w:left="420"/>
            <w:rPr>
              <w:rFonts w:asciiTheme="minorHAnsi" w:eastAsiaTheme="minorEastAsia" w:hAnsiTheme="minorHAnsi" w:cstheme="minorBidi"/>
              <w:smallCaps w:val="0"/>
              <w:noProof/>
              <w:szCs w:val="22"/>
            </w:rPr>
          </w:pPr>
          <w:hyperlink w:anchor="_Toc482805378" w:history="1">
            <w:r w:rsidR="00BF711B" w:rsidRPr="00FB7FB9">
              <w:rPr>
                <w:rStyle w:val="a8"/>
                <w:rFonts w:eastAsia="黑体"/>
                <w:noProof/>
              </w:rPr>
              <w:t>1.1</w:t>
            </w:r>
            <w:r w:rsidR="00BF711B" w:rsidRPr="00FB7FB9">
              <w:rPr>
                <w:rFonts w:asciiTheme="minorHAnsi" w:eastAsiaTheme="minorEastAsia" w:hAnsiTheme="minorHAnsi" w:cstheme="minorBidi"/>
                <w:smallCaps w:val="0"/>
                <w:noProof/>
                <w:szCs w:val="22"/>
              </w:rPr>
              <w:tab/>
            </w:r>
            <w:r w:rsidR="00BF711B" w:rsidRPr="00FB7FB9">
              <w:rPr>
                <w:rStyle w:val="a8"/>
                <w:noProof/>
              </w:rPr>
              <w:t>文档编写目的</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_Toc482805378 \h </w:instrText>
            </w:r>
            <w:r w:rsidR="00BF711B" w:rsidRPr="00FB7FB9">
              <w:rPr>
                <w:noProof/>
                <w:webHidden/>
              </w:rPr>
            </w:r>
            <w:r w:rsidR="00BF711B" w:rsidRPr="00FB7FB9">
              <w:rPr>
                <w:noProof/>
                <w:webHidden/>
              </w:rPr>
              <w:fldChar w:fldCharType="separate"/>
            </w:r>
            <w:r w:rsidR="00FB7FB9" w:rsidRPr="00FB7FB9">
              <w:rPr>
                <w:noProof/>
                <w:webHidden/>
              </w:rPr>
              <w:t>3</w:t>
            </w:r>
            <w:r w:rsidR="00BF711B" w:rsidRPr="00FB7FB9">
              <w:rPr>
                <w:noProof/>
                <w:webHidden/>
              </w:rPr>
              <w:fldChar w:fldCharType="end"/>
            </w:r>
          </w:hyperlink>
        </w:p>
        <w:p w14:paraId="16A882DA" w14:textId="77777777" w:rsidR="00BF711B" w:rsidRPr="00FB7FB9" w:rsidRDefault="00E6629A">
          <w:pPr>
            <w:pStyle w:val="20"/>
            <w:tabs>
              <w:tab w:val="left" w:pos="1050"/>
              <w:tab w:val="right" w:leader="dot" w:pos="8419"/>
            </w:tabs>
            <w:ind w:left="420"/>
            <w:rPr>
              <w:rFonts w:asciiTheme="minorHAnsi" w:eastAsiaTheme="minorEastAsia" w:hAnsiTheme="minorHAnsi" w:cstheme="minorBidi"/>
              <w:smallCaps w:val="0"/>
              <w:noProof/>
              <w:szCs w:val="22"/>
            </w:rPr>
          </w:pPr>
          <w:hyperlink w:anchor="_Toc482805379" w:history="1">
            <w:r w:rsidR="00BF711B" w:rsidRPr="00FB7FB9">
              <w:rPr>
                <w:rStyle w:val="a8"/>
                <w:rFonts w:eastAsia="黑体"/>
                <w:noProof/>
              </w:rPr>
              <w:t>1.2</w:t>
            </w:r>
            <w:r w:rsidR="00BF711B" w:rsidRPr="00FB7FB9">
              <w:rPr>
                <w:rFonts w:asciiTheme="minorHAnsi" w:eastAsiaTheme="minorEastAsia" w:hAnsiTheme="minorHAnsi" w:cstheme="minorBidi"/>
                <w:smallCaps w:val="0"/>
                <w:noProof/>
                <w:szCs w:val="22"/>
              </w:rPr>
              <w:tab/>
            </w:r>
            <w:r w:rsidR="00BF711B" w:rsidRPr="00FB7FB9">
              <w:rPr>
                <w:rStyle w:val="a8"/>
                <w:noProof/>
              </w:rPr>
              <w:t>测试项目背景描述</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_Toc482805379 \h </w:instrText>
            </w:r>
            <w:r w:rsidR="00BF711B" w:rsidRPr="00FB7FB9">
              <w:rPr>
                <w:noProof/>
                <w:webHidden/>
              </w:rPr>
            </w:r>
            <w:r w:rsidR="00BF711B" w:rsidRPr="00FB7FB9">
              <w:rPr>
                <w:noProof/>
                <w:webHidden/>
              </w:rPr>
              <w:fldChar w:fldCharType="separate"/>
            </w:r>
            <w:r w:rsidR="00FB7FB9" w:rsidRPr="00FB7FB9">
              <w:rPr>
                <w:noProof/>
                <w:webHidden/>
              </w:rPr>
              <w:t>3</w:t>
            </w:r>
            <w:r w:rsidR="00BF711B" w:rsidRPr="00FB7FB9">
              <w:rPr>
                <w:noProof/>
                <w:webHidden/>
              </w:rPr>
              <w:fldChar w:fldCharType="end"/>
            </w:r>
          </w:hyperlink>
        </w:p>
        <w:p w14:paraId="59B0AFD3" w14:textId="77777777" w:rsidR="00BF711B" w:rsidRPr="00FB7FB9" w:rsidRDefault="00E6629A">
          <w:pPr>
            <w:pStyle w:val="20"/>
            <w:tabs>
              <w:tab w:val="left" w:pos="1050"/>
              <w:tab w:val="right" w:leader="dot" w:pos="8419"/>
            </w:tabs>
            <w:ind w:left="420"/>
            <w:rPr>
              <w:rFonts w:asciiTheme="minorHAnsi" w:eastAsiaTheme="minorEastAsia" w:hAnsiTheme="minorHAnsi" w:cstheme="minorBidi"/>
              <w:smallCaps w:val="0"/>
              <w:noProof/>
              <w:szCs w:val="22"/>
            </w:rPr>
          </w:pPr>
          <w:hyperlink w:anchor="_Toc482805380" w:history="1">
            <w:r w:rsidR="00BF711B" w:rsidRPr="00FB7FB9">
              <w:rPr>
                <w:rStyle w:val="a8"/>
                <w:rFonts w:eastAsia="黑体"/>
                <w:noProof/>
              </w:rPr>
              <w:t>1.3</w:t>
            </w:r>
            <w:r w:rsidR="00BF711B" w:rsidRPr="00FB7FB9">
              <w:rPr>
                <w:rFonts w:asciiTheme="minorHAnsi" w:eastAsiaTheme="minorEastAsia" w:hAnsiTheme="minorHAnsi" w:cstheme="minorBidi"/>
                <w:smallCaps w:val="0"/>
                <w:noProof/>
                <w:szCs w:val="22"/>
              </w:rPr>
              <w:tab/>
            </w:r>
            <w:r w:rsidR="00BF711B" w:rsidRPr="00FB7FB9">
              <w:rPr>
                <w:rStyle w:val="a8"/>
                <w:noProof/>
              </w:rPr>
              <w:t>测试工作内容和范围</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_Toc482805380 \h </w:instrText>
            </w:r>
            <w:r w:rsidR="00BF711B" w:rsidRPr="00FB7FB9">
              <w:rPr>
                <w:noProof/>
                <w:webHidden/>
              </w:rPr>
            </w:r>
            <w:r w:rsidR="00BF711B" w:rsidRPr="00FB7FB9">
              <w:rPr>
                <w:noProof/>
                <w:webHidden/>
              </w:rPr>
              <w:fldChar w:fldCharType="separate"/>
            </w:r>
            <w:r w:rsidR="00FB7FB9" w:rsidRPr="00FB7FB9">
              <w:rPr>
                <w:noProof/>
                <w:webHidden/>
              </w:rPr>
              <w:t>3</w:t>
            </w:r>
            <w:r w:rsidR="00BF711B" w:rsidRPr="00FB7FB9">
              <w:rPr>
                <w:noProof/>
                <w:webHidden/>
              </w:rPr>
              <w:fldChar w:fldCharType="end"/>
            </w:r>
          </w:hyperlink>
        </w:p>
        <w:p w14:paraId="6A560831" w14:textId="77777777" w:rsidR="00BF711B" w:rsidRPr="00FB7FB9" w:rsidRDefault="00E6629A">
          <w:pPr>
            <w:pStyle w:val="10"/>
            <w:tabs>
              <w:tab w:val="left" w:pos="400"/>
            </w:tabs>
            <w:rPr>
              <w:rFonts w:asciiTheme="minorHAnsi" w:eastAsiaTheme="minorEastAsia" w:hAnsiTheme="minorHAnsi" w:cstheme="minorBidi"/>
              <w:bCs w:val="0"/>
              <w:caps w:val="0"/>
              <w:noProof/>
              <w:szCs w:val="22"/>
              <w:lang w:val="en-US"/>
            </w:rPr>
          </w:pPr>
          <w:hyperlink w:anchor="_Toc482805381" w:history="1">
            <w:r w:rsidR="00BF711B" w:rsidRPr="00FB7FB9">
              <w:rPr>
                <w:rStyle w:val="a8"/>
                <w:noProof/>
              </w:rPr>
              <w:t>2</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测试文档</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_Toc482805381 \h </w:instrText>
            </w:r>
            <w:r w:rsidR="00BF711B" w:rsidRPr="00FB7FB9">
              <w:rPr>
                <w:noProof/>
                <w:webHidden/>
              </w:rPr>
            </w:r>
            <w:r w:rsidR="00BF711B" w:rsidRPr="00FB7FB9">
              <w:rPr>
                <w:noProof/>
                <w:webHidden/>
              </w:rPr>
              <w:fldChar w:fldCharType="separate"/>
            </w:r>
            <w:r w:rsidR="00FB7FB9" w:rsidRPr="00FB7FB9">
              <w:rPr>
                <w:noProof/>
                <w:webHidden/>
              </w:rPr>
              <w:t>4</w:t>
            </w:r>
            <w:r w:rsidR="00BF711B" w:rsidRPr="00FB7FB9">
              <w:rPr>
                <w:noProof/>
                <w:webHidden/>
              </w:rPr>
              <w:fldChar w:fldCharType="end"/>
            </w:r>
          </w:hyperlink>
        </w:p>
        <w:p w14:paraId="01853824" w14:textId="77777777" w:rsidR="00BF711B" w:rsidRPr="00FB7FB9" w:rsidRDefault="00E6629A">
          <w:pPr>
            <w:pStyle w:val="20"/>
            <w:tabs>
              <w:tab w:val="left" w:pos="1050"/>
              <w:tab w:val="right" w:leader="dot" w:pos="8419"/>
            </w:tabs>
            <w:ind w:left="420"/>
            <w:rPr>
              <w:rFonts w:asciiTheme="minorHAnsi" w:eastAsiaTheme="minorEastAsia" w:hAnsiTheme="minorHAnsi" w:cstheme="minorBidi"/>
              <w:smallCaps w:val="0"/>
              <w:noProof/>
              <w:szCs w:val="22"/>
            </w:rPr>
          </w:pPr>
          <w:hyperlink w:anchor="_Toc482805382" w:history="1">
            <w:r w:rsidR="00BF711B" w:rsidRPr="00FB7FB9">
              <w:rPr>
                <w:rStyle w:val="a8"/>
                <w:rFonts w:eastAsia="黑体"/>
                <w:noProof/>
              </w:rPr>
              <w:t>2.1</w:t>
            </w:r>
            <w:r w:rsidR="00BF711B" w:rsidRPr="00FB7FB9">
              <w:rPr>
                <w:rFonts w:asciiTheme="minorHAnsi" w:eastAsiaTheme="minorEastAsia" w:hAnsiTheme="minorHAnsi" w:cstheme="minorBidi"/>
                <w:smallCaps w:val="0"/>
                <w:noProof/>
                <w:szCs w:val="22"/>
              </w:rPr>
              <w:tab/>
            </w:r>
            <w:r w:rsidR="00BF711B" w:rsidRPr="00FB7FB9">
              <w:rPr>
                <w:rStyle w:val="a8"/>
                <w:noProof/>
              </w:rPr>
              <w:t>测试所需参考文档</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_Toc482805382 \h </w:instrText>
            </w:r>
            <w:r w:rsidR="00BF711B" w:rsidRPr="00FB7FB9">
              <w:rPr>
                <w:noProof/>
                <w:webHidden/>
              </w:rPr>
            </w:r>
            <w:r w:rsidR="00BF711B" w:rsidRPr="00FB7FB9">
              <w:rPr>
                <w:noProof/>
                <w:webHidden/>
              </w:rPr>
              <w:fldChar w:fldCharType="separate"/>
            </w:r>
            <w:r w:rsidR="00FB7FB9" w:rsidRPr="00FB7FB9">
              <w:rPr>
                <w:noProof/>
                <w:webHidden/>
              </w:rPr>
              <w:t>4</w:t>
            </w:r>
            <w:r w:rsidR="00BF711B" w:rsidRPr="00FB7FB9">
              <w:rPr>
                <w:noProof/>
                <w:webHidden/>
              </w:rPr>
              <w:fldChar w:fldCharType="end"/>
            </w:r>
          </w:hyperlink>
        </w:p>
        <w:p w14:paraId="6EC7659D" w14:textId="77777777" w:rsidR="00BF711B" w:rsidRPr="00FB7FB9" w:rsidRDefault="00E6629A">
          <w:pPr>
            <w:pStyle w:val="20"/>
            <w:tabs>
              <w:tab w:val="left" w:pos="1050"/>
              <w:tab w:val="right" w:leader="dot" w:pos="8419"/>
            </w:tabs>
            <w:ind w:left="420"/>
            <w:rPr>
              <w:rFonts w:asciiTheme="minorHAnsi" w:eastAsiaTheme="minorEastAsia" w:hAnsiTheme="minorHAnsi" w:cstheme="minorBidi"/>
              <w:smallCaps w:val="0"/>
              <w:noProof/>
              <w:szCs w:val="22"/>
            </w:rPr>
          </w:pPr>
          <w:hyperlink w:anchor="_Toc482805383" w:history="1">
            <w:r w:rsidR="00BF711B" w:rsidRPr="00FB7FB9">
              <w:rPr>
                <w:rStyle w:val="a8"/>
                <w:rFonts w:eastAsia="黑体"/>
                <w:noProof/>
              </w:rPr>
              <w:t>2.2</w:t>
            </w:r>
            <w:r w:rsidR="00BF711B" w:rsidRPr="00FB7FB9">
              <w:rPr>
                <w:rFonts w:asciiTheme="minorHAnsi" w:eastAsiaTheme="minorEastAsia" w:hAnsiTheme="minorHAnsi" w:cstheme="minorBidi"/>
                <w:smallCaps w:val="0"/>
                <w:noProof/>
                <w:szCs w:val="22"/>
              </w:rPr>
              <w:tab/>
            </w:r>
            <w:r w:rsidR="00BF711B" w:rsidRPr="00FB7FB9">
              <w:rPr>
                <w:rStyle w:val="a8"/>
                <w:noProof/>
              </w:rPr>
              <w:t>测试需提交文档</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_Toc482805383 \h </w:instrText>
            </w:r>
            <w:r w:rsidR="00BF711B" w:rsidRPr="00FB7FB9">
              <w:rPr>
                <w:noProof/>
                <w:webHidden/>
              </w:rPr>
            </w:r>
            <w:r w:rsidR="00BF711B" w:rsidRPr="00FB7FB9">
              <w:rPr>
                <w:noProof/>
                <w:webHidden/>
              </w:rPr>
              <w:fldChar w:fldCharType="separate"/>
            </w:r>
            <w:r w:rsidR="00FB7FB9" w:rsidRPr="00FB7FB9">
              <w:rPr>
                <w:noProof/>
                <w:webHidden/>
              </w:rPr>
              <w:t>4</w:t>
            </w:r>
            <w:r w:rsidR="00BF711B" w:rsidRPr="00FB7FB9">
              <w:rPr>
                <w:noProof/>
                <w:webHidden/>
              </w:rPr>
              <w:fldChar w:fldCharType="end"/>
            </w:r>
          </w:hyperlink>
        </w:p>
        <w:p w14:paraId="72921C23" w14:textId="77777777" w:rsidR="00BF711B" w:rsidRPr="00FB7FB9" w:rsidRDefault="00E6629A">
          <w:pPr>
            <w:pStyle w:val="10"/>
            <w:tabs>
              <w:tab w:val="left" w:pos="400"/>
            </w:tabs>
            <w:rPr>
              <w:rFonts w:asciiTheme="minorHAnsi" w:eastAsiaTheme="minorEastAsia" w:hAnsiTheme="minorHAnsi" w:cstheme="minorBidi"/>
              <w:bCs w:val="0"/>
              <w:caps w:val="0"/>
              <w:noProof/>
              <w:szCs w:val="22"/>
              <w:lang w:val="en-US"/>
            </w:rPr>
          </w:pPr>
          <w:hyperlink w:anchor="_Toc482805384" w:history="1">
            <w:r w:rsidR="00BF711B" w:rsidRPr="00FB7FB9">
              <w:rPr>
                <w:rStyle w:val="a8"/>
                <w:noProof/>
              </w:rPr>
              <w:t>3</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测试安排和计划</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_Toc482805384 \h </w:instrText>
            </w:r>
            <w:r w:rsidR="00BF711B" w:rsidRPr="00FB7FB9">
              <w:rPr>
                <w:noProof/>
                <w:webHidden/>
              </w:rPr>
            </w:r>
            <w:r w:rsidR="00BF711B" w:rsidRPr="00FB7FB9">
              <w:rPr>
                <w:noProof/>
                <w:webHidden/>
              </w:rPr>
              <w:fldChar w:fldCharType="separate"/>
            </w:r>
            <w:r w:rsidR="00FB7FB9" w:rsidRPr="00FB7FB9">
              <w:rPr>
                <w:noProof/>
                <w:webHidden/>
              </w:rPr>
              <w:t>5</w:t>
            </w:r>
            <w:r w:rsidR="00BF711B" w:rsidRPr="00FB7FB9">
              <w:rPr>
                <w:noProof/>
                <w:webHidden/>
              </w:rPr>
              <w:fldChar w:fldCharType="end"/>
            </w:r>
          </w:hyperlink>
        </w:p>
        <w:p w14:paraId="6A4E69DE" w14:textId="77777777" w:rsidR="00BF711B" w:rsidRPr="00FB7FB9" w:rsidRDefault="00E6629A">
          <w:pPr>
            <w:pStyle w:val="20"/>
            <w:tabs>
              <w:tab w:val="left" w:pos="1050"/>
              <w:tab w:val="right" w:leader="dot" w:pos="8419"/>
            </w:tabs>
            <w:ind w:left="420"/>
            <w:rPr>
              <w:rFonts w:asciiTheme="minorHAnsi" w:eastAsiaTheme="minorEastAsia" w:hAnsiTheme="minorHAnsi" w:cstheme="minorBidi"/>
              <w:smallCaps w:val="0"/>
              <w:noProof/>
              <w:szCs w:val="22"/>
            </w:rPr>
          </w:pPr>
          <w:hyperlink w:anchor="_Toc482805385" w:history="1">
            <w:r w:rsidR="00BF711B" w:rsidRPr="00FB7FB9">
              <w:rPr>
                <w:rStyle w:val="a8"/>
                <w:rFonts w:eastAsia="黑体"/>
                <w:noProof/>
              </w:rPr>
              <w:t>3.1</w:t>
            </w:r>
            <w:r w:rsidR="00BF711B" w:rsidRPr="00FB7FB9">
              <w:rPr>
                <w:rFonts w:asciiTheme="minorHAnsi" w:eastAsiaTheme="minorEastAsia" w:hAnsiTheme="minorHAnsi" w:cstheme="minorBidi"/>
                <w:smallCaps w:val="0"/>
                <w:noProof/>
                <w:szCs w:val="22"/>
              </w:rPr>
              <w:tab/>
            </w:r>
            <w:r w:rsidR="00BF711B" w:rsidRPr="00FB7FB9">
              <w:rPr>
                <w:rStyle w:val="a8"/>
                <w:noProof/>
              </w:rPr>
              <w:t>测试难点和重点</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_Toc482805385 \h </w:instrText>
            </w:r>
            <w:r w:rsidR="00BF711B" w:rsidRPr="00FB7FB9">
              <w:rPr>
                <w:noProof/>
                <w:webHidden/>
              </w:rPr>
            </w:r>
            <w:r w:rsidR="00BF711B" w:rsidRPr="00FB7FB9">
              <w:rPr>
                <w:noProof/>
                <w:webHidden/>
              </w:rPr>
              <w:fldChar w:fldCharType="separate"/>
            </w:r>
            <w:r w:rsidR="00FB7FB9" w:rsidRPr="00FB7FB9">
              <w:rPr>
                <w:noProof/>
                <w:webHidden/>
              </w:rPr>
              <w:t>5</w:t>
            </w:r>
            <w:r w:rsidR="00BF711B" w:rsidRPr="00FB7FB9">
              <w:rPr>
                <w:noProof/>
                <w:webHidden/>
              </w:rPr>
              <w:fldChar w:fldCharType="end"/>
            </w:r>
          </w:hyperlink>
        </w:p>
        <w:p w14:paraId="5D404CED" w14:textId="77777777" w:rsidR="00BF711B" w:rsidRPr="00FB7FB9" w:rsidRDefault="00E6629A">
          <w:pPr>
            <w:pStyle w:val="30"/>
            <w:tabs>
              <w:tab w:val="left" w:pos="1680"/>
              <w:tab w:val="right" w:leader="dot" w:pos="8419"/>
            </w:tabs>
            <w:ind w:left="840"/>
            <w:rPr>
              <w:rFonts w:asciiTheme="minorHAnsi" w:eastAsiaTheme="minorEastAsia" w:hAnsiTheme="minorHAnsi" w:cstheme="minorBidi"/>
              <w:noProof/>
              <w:szCs w:val="22"/>
            </w:rPr>
          </w:pPr>
          <w:hyperlink w:anchor="_Toc482805386" w:history="1">
            <w:r w:rsidR="00BF711B" w:rsidRPr="00FB7FB9">
              <w:rPr>
                <w:rStyle w:val="a8"/>
                <w:rFonts w:ascii="黑体" w:eastAsia="黑体"/>
                <w:noProof/>
              </w:rPr>
              <w:t>3.1.1</w:t>
            </w:r>
            <w:r w:rsidR="00BF711B" w:rsidRPr="00FB7FB9">
              <w:rPr>
                <w:rFonts w:asciiTheme="minorHAnsi" w:eastAsiaTheme="minorEastAsia" w:hAnsiTheme="minorHAnsi" w:cstheme="minorBidi"/>
                <w:noProof/>
                <w:szCs w:val="22"/>
              </w:rPr>
              <w:tab/>
            </w:r>
            <w:r w:rsidR="00BF711B" w:rsidRPr="00FB7FB9">
              <w:rPr>
                <w:rStyle w:val="a8"/>
                <w:noProof/>
              </w:rPr>
              <w:t>测试重点</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_Toc482805386 \h </w:instrText>
            </w:r>
            <w:r w:rsidR="00BF711B" w:rsidRPr="00FB7FB9">
              <w:rPr>
                <w:noProof/>
                <w:webHidden/>
              </w:rPr>
            </w:r>
            <w:r w:rsidR="00BF711B" w:rsidRPr="00FB7FB9">
              <w:rPr>
                <w:noProof/>
                <w:webHidden/>
              </w:rPr>
              <w:fldChar w:fldCharType="separate"/>
            </w:r>
            <w:r w:rsidR="00FB7FB9" w:rsidRPr="00FB7FB9">
              <w:rPr>
                <w:noProof/>
                <w:webHidden/>
              </w:rPr>
              <w:t>5</w:t>
            </w:r>
            <w:r w:rsidR="00BF711B" w:rsidRPr="00FB7FB9">
              <w:rPr>
                <w:noProof/>
                <w:webHidden/>
              </w:rPr>
              <w:fldChar w:fldCharType="end"/>
            </w:r>
          </w:hyperlink>
        </w:p>
        <w:p w14:paraId="06D413CA" w14:textId="77777777" w:rsidR="00BF711B" w:rsidRPr="00FB7FB9" w:rsidRDefault="00E6629A">
          <w:pPr>
            <w:pStyle w:val="20"/>
            <w:tabs>
              <w:tab w:val="left" w:pos="1050"/>
              <w:tab w:val="right" w:leader="dot" w:pos="8419"/>
            </w:tabs>
            <w:ind w:left="420"/>
            <w:rPr>
              <w:rFonts w:asciiTheme="minorHAnsi" w:eastAsiaTheme="minorEastAsia" w:hAnsiTheme="minorHAnsi" w:cstheme="minorBidi"/>
              <w:smallCaps w:val="0"/>
              <w:noProof/>
              <w:szCs w:val="22"/>
            </w:rPr>
          </w:pPr>
          <w:hyperlink w:anchor="_Toc482805387" w:history="1">
            <w:r w:rsidR="00BF711B" w:rsidRPr="00FB7FB9">
              <w:rPr>
                <w:rStyle w:val="a8"/>
                <w:rFonts w:eastAsia="黑体"/>
                <w:noProof/>
              </w:rPr>
              <w:t>3.2</w:t>
            </w:r>
            <w:r w:rsidR="00BF711B" w:rsidRPr="00FB7FB9">
              <w:rPr>
                <w:rFonts w:asciiTheme="minorHAnsi" w:eastAsiaTheme="minorEastAsia" w:hAnsiTheme="minorHAnsi" w:cstheme="minorBidi"/>
                <w:smallCaps w:val="0"/>
                <w:noProof/>
                <w:szCs w:val="22"/>
              </w:rPr>
              <w:tab/>
            </w:r>
            <w:r w:rsidR="00BF711B" w:rsidRPr="00FB7FB9">
              <w:rPr>
                <w:rStyle w:val="a8"/>
                <w:noProof/>
              </w:rPr>
              <w:t>项目整体计划</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_Toc482805387 \h </w:instrText>
            </w:r>
            <w:r w:rsidR="00BF711B" w:rsidRPr="00FB7FB9">
              <w:rPr>
                <w:noProof/>
                <w:webHidden/>
              </w:rPr>
            </w:r>
            <w:r w:rsidR="00BF711B" w:rsidRPr="00FB7FB9">
              <w:rPr>
                <w:noProof/>
                <w:webHidden/>
              </w:rPr>
              <w:fldChar w:fldCharType="separate"/>
            </w:r>
            <w:r w:rsidR="00FB7FB9" w:rsidRPr="00FB7FB9">
              <w:rPr>
                <w:noProof/>
                <w:webHidden/>
              </w:rPr>
              <w:t>5</w:t>
            </w:r>
            <w:r w:rsidR="00BF711B" w:rsidRPr="00FB7FB9">
              <w:rPr>
                <w:noProof/>
                <w:webHidden/>
              </w:rPr>
              <w:fldChar w:fldCharType="end"/>
            </w:r>
          </w:hyperlink>
        </w:p>
        <w:p w14:paraId="1107F13F" w14:textId="77777777" w:rsidR="00BF711B" w:rsidRPr="00FB7FB9" w:rsidRDefault="00E6629A">
          <w:pPr>
            <w:pStyle w:val="20"/>
            <w:tabs>
              <w:tab w:val="left" w:pos="1050"/>
              <w:tab w:val="right" w:leader="dot" w:pos="8419"/>
            </w:tabs>
            <w:ind w:left="420"/>
            <w:rPr>
              <w:rFonts w:asciiTheme="minorHAnsi" w:eastAsiaTheme="minorEastAsia" w:hAnsiTheme="minorHAnsi" w:cstheme="minorBidi"/>
              <w:smallCaps w:val="0"/>
              <w:noProof/>
              <w:szCs w:val="22"/>
            </w:rPr>
          </w:pPr>
          <w:hyperlink w:anchor="_Toc482805388" w:history="1">
            <w:r w:rsidR="00BF711B" w:rsidRPr="00FB7FB9">
              <w:rPr>
                <w:rStyle w:val="a8"/>
                <w:rFonts w:eastAsia="黑体"/>
                <w:noProof/>
              </w:rPr>
              <w:t>3.3</w:t>
            </w:r>
            <w:r w:rsidR="00BF711B" w:rsidRPr="00FB7FB9">
              <w:rPr>
                <w:rFonts w:asciiTheme="minorHAnsi" w:eastAsiaTheme="minorEastAsia" w:hAnsiTheme="minorHAnsi" w:cstheme="minorBidi"/>
                <w:smallCaps w:val="0"/>
                <w:noProof/>
                <w:szCs w:val="22"/>
              </w:rPr>
              <w:tab/>
            </w:r>
            <w:r w:rsidR="00BF711B" w:rsidRPr="00FB7FB9">
              <w:rPr>
                <w:rStyle w:val="a8"/>
                <w:noProof/>
              </w:rPr>
              <w:t>测试资源安排</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_Toc482805388 \h </w:instrText>
            </w:r>
            <w:r w:rsidR="00BF711B" w:rsidRPr="00FB7FB9">
              <w:rPr>
                <w:noProof/>
                <w:webHidden/>
              </w:rPr>
            </w:r>
            <w:r w:rsidR="00BF711B" w:rsidRPr="00FB7FB9">
              <w:rPr>
                <w:noProof/>
                <w:webHidden/>
              </w:rPr>
              <w:fldChar w:fldCharType="separate"/>
            </w:r>
            <w:r w:rsidR="00FB7FB9" w:rsidRPr="00FB7FB9">
              <w:rPr>
                <w:noProof/>
                <w:webHidden/>
              </w:rPr>
              <w:t>6</w:t>
            </w:r>
            <w:r w:rsidR="00BF711B" w:rsidRPr="00FB7FB9">
              <w:rPr>
                <w:noProof/>
                <w:webHidden/>
              </w:rPr>
              <w:fldChar w:fldCharType="end"/>
            </w:r>
          </w:hyperlink>
        </w:p>
        <w:p w14:paraId="78BEAE96" w14:textId="77777777" w:rsidR="00BF711B" w:rsidRPr="00FB7FB9" w:rsidRDefault="00E6629A">
          <w:pPr>
            <w:pStyle w:val="30"/>
            <w:tabs>
              <w:tab w:val="left" w:pos="1680"/>
              <w:tab w:val="right" w:leader="dot" w:pos="8419"/>
            </w:tabs>
            <w:ind w:left="840"/>
            <w:rPr>
              <w:rFonts w:asciiTheme="minorHAnsi" w:eastAsiaTheme="minorEastAsia" w:hAnsiTheme="minorHAnsi" w:cstheme="minorBidi"/>
              <w:noProof/>
              <w:szCs w:val="22"/>
            </w:rPr>
          </w:pPr>
          <w:hyperlink w:anchor="_Toc482805389" w:history="1">
            <w:r w:rsidR="00BF711B" w:rsidRPr="00FB7FB9">
              <w:rPr>
                <w:rStyle w:val="a8"/>
                <w:rFonts w:ascii="黑体" w:eastAsia="黑体"/>
                <w:noProof/>
              </w:rPr>
              <w:t>3.3.1</w:t>
            </w:r>
            <w:r w:rsidR="00BF711B" w:rsidRPr="00FB7FB9">
              <w:rPr>
                <w:rFonts w:asciiTheme="minorHAnsi" w:eastAsiaTheme="minorEastAsia" w:hAnsiTheme="minorHAnsi" w:cstheme="minorBidi"/>
                <w:noProof/>
                <w:szCs w:val="22"/>
              </w:rPr>
              <w:tab/>
            </w:r>
            <w:r w:rsidR="00BF711B" w:rsidRPr="00FB7FB9">
              <w:rPr>
                <w:rStyle w:val="a8"/>
                <w:noProof/>
              </w:rPr>
              <w:t>人员分工</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_Toc482805389 \h </w:instrText>
            </w:r>
            <w:r w:rsidR="00BF711B" w:rsidRPr="00FB7FB9">
              <w:rPr>
                <w:noProof/>
                <w:webHidden/>
              </w:rPr>
            </w:r>
            <w:r w:rsidR="00BF711B" w:rsidRPr="00FB7FB9">
              <w:rPr>
                <w:noProof/>
                <w:webHidden/>
              </w:rPr>
              <w:fldChar w:fldCharType="separate"/>
            </w:r>
            <w:r w:rsidR="00FB7FB9" w:rsidRPr="00FB7FB9">
              <w:rPr>
                <w:noProof/>
                <w:webHidden/>
              </w:rPr>
              <w:t>6</w:t>
            </w:r>
            <w:r w:rsidR="00BF711B" w:rsidRPr="00FB7FB9">
              <w:rPr>
                <w:noProof/>
                <w:webHidden/>
              </w:rPr>
              <w:fldChar w:fldCharType="end"/>
            </w:r>
          </w:hyperlink>
        </w:p>
        <w:p w14:paraId="463CB33E" w14:textId="77777777" w:rsidR="00BF711B" w:rsidRPr="00FB7FB9" w:rsidRDefault="00E6629A">
          <w:pPr>
            <w:pStyle w:val="30"/>
            <w:tabs>
              <w:tab w:val="left" w:pos="1680"/>
              <w:tab w:val="right" w:leader="dot" w:pos="8419"/>
            </w:tabs>
            <w:ind w:left="840"/>
            <w:rPr>
              <w:rFonts w:asciiTheme="minorHAnsi" w:eastAsiaTheme="minorEastAsia" w:hAnsiTheme="minorHAnsi" w:cstheme="minorBidi"/>
              <w:noProof/>
              <w:szCs w:val="22"/>
            </w:rPr>
          </w:pPr>
          <w:hyperlink w:anchor="_Toc482805390" w:history="1">
            <w:r w:rsidR="00BF711B" w:rsidRPr="00FB7FB9">
              <w:rPr>
                <w:rStyle w:val="a8"/>
                <w:rFonts w:ascii="黑体" w:eastAsia="黑体"/>
                <w:noProof/>
              </w:rPr>
              <w:t>3.3.2</w:t>
            </w:r>
            <w:r w:rsidR="00BF711B" w:rsidRPr="00FB7FB9">
              <w:rPr>
                <w:rFonts w:asciiTheme="minorHAnsi" w:eastAsiaTheme="minorEastAsia" w:hAnsiTheme="minorHAnsi" w:cstheme="minorBidi"/>
                <w:noProof/>
                <w:szCs w:val="22"/>
              </w:rPr>
              <w:tab/>
            </w:r>
            <w:r w:rsidR="00BF711B" w:rsidRPr="00FB7FB9">
              <w:rPr>
                <w:rStyle w:val="a8"/>
                <w:noProof/>
              </w:rPr>
              <w:t>测试环境安排和使用</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_Toc482805390 \h </w:instrText>
            </w:r>
            <w:r w:rsidR="00BF711B" w:rsidRPr="00FB7FB9">
              <w:rPr>
                <w:noProof/>
                <w:webHidden/>
              </w:rPr>
            </w:r>
            <w:r w:rsidR="00BF711B" w:rsidRPr="00FB7FB9">
              <w:rPr>
                <w:noProof/>
                <w:webHidden/>
              </w:rPr>
              <w:fldChar w:fldCharType="separate"/>
            </w:r>
            <w:r w:rsidR="00FB7FB9" w:rsidRPr="00FB7FB9">
              <w:rPr>
                <w:noProof/>
                <w:webHidden/>
              </w:rPr>
              <w:t>7</w:t>
            </w:r>
            <w:r w:rsidR="00BF711B" w:rsidRPr="00FB7FB9">
              <w:rPr>
                <w:noProof/>
                <w:webHidden/>
              </w:rPr>
              <w:fldChar w:fldCharType="end"/>
            </w:r>
          </w:hyperlink>
        </w:p>
        <w:p w14:paraId="21B52A04" w14:textId="77777777" w:rsidR="00BF711B" w:rsidRPr="00FB7FB9" w:rsidRDefault="00E6629A">
          <w:pPr>
            <w:pStyle w:val="30"/>
            <w:tabs>
              <w:tab w:val="left" w:pos="1680"/>
              <w:tab w:val="right" w:leader="dot" w:pos="8419"/>
            </w:tabs>
            <w:ind w:left="840"/>
            <w:rPr>
              <w:rFonts w:asciiTheme="minorHAnsi" w:eastAsiaTheme="minorEastAsia" w:hAnsiTheme="minorHAnsi" w:cstheme="minorBidi"/>
              <w:noProof/>
              <w:szCs w:val="22"/>
            </w:rPr>
          </w:pPr>
          <w:hyperlink w:anchor="_Toc482805391" w:history="1">
            <w:r w:rsidR="00BF711B" w:rsidRPr="00FB7FB9">
              <w:rPr>
                <w:rStyle w:val="a8"/>
                <w:rFonts w:ascii="黑体" w:eastAsia="黑体"/>
                <w:noProof/>
              </w:rPr>
              <w:t>3.3.3</w:t>
            </w:r>
            <w:r w:rsidR="00BF711B" w:rsidRPr="00FB7FB9">
              <w:rPr>
                <w:rFonts w:asciiTheme="minorHAnsi" w:eastAsiaTheme="minorEastAsia" w:hAnsiTheme="minorHAnsi" w:cstheme="minorBidi"/>
                <w:noProof/>
                <w:szCs w:val="22"/>
              </w:rPr>
              <w:tab/>
            </w:r>
            <w:r w:rsidR="00BF711B" w:rsidRPr="00FB7FB9">
              <w:rPr>
                <w:rStyle w:val="a8"/>
                <w:noProof/>
              </w:rPr>
              <w:t>测试所需工具</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_Toc482805391 \h </w:instrText>
            </w:r>
            <w:r w:rsidR="00BF711B" w:rsidRPr="00FB7FB9">
              <w:rPr>
                <w:noProof/>
                <w:webHidden/>
              </w:rPr>
            </w:r>
            <w:r w:rsidR="00BF711B" w:rsidRPr="00FB7FB9">
              <w:rPr>
                <w:noProof/>
                <w:webHidden/>
              </w:rPr>
              <w:fldChar w:fldCharType="separate"/>
            </w:r>
            <w:r w:rsidR="00FB7FB9" w:rsidRPr="00FB7FB9">
              <w:rPr>
                <w:noProof/>
                <w:webHidden/>
              </w:rPr>
              <w:t>7</w:t>
            </w:r>
            <w:r w:rsidR="00BF711B" w:rsidRPr="00FB7FB9">
              <w:rPr>
                <w:noProof/>
                <w:webHidden/>
              </w:rPr>
              <w:fldChar w:fldCharType="end"/>
            </w:r>
          </w:hyperlink>
        </w:p>
        <w:p w14:paraId="3E19A2C9" w14:textId="77777777" w:rsidR="00BF711B" w:rsidRPr="00FB7FB9" w:rsidRDefault="00E6629A">
          <w:pPr>
            <w:pStyle w:val="10"/>
            <w:tabs>
              <w:tab w:val="left" w:pos="400"/>
            </w:tabs>
            <w:rPr>
              <w:rFonts w:asciiTheme="minorHAnsi" w:eastAsiaTheme="minorEastAsia" w:hAnsiTheme="minorHAnsi" w:cstheme="minorBidi"/>
              <w:bCs w:val="0"/>
              <w:caps w:val="0"/>
              <w:noProof/>
              <w:szCs w:val="22"/>
              <w:lang w:val="en-US"/>
            </w:rPr>
          </w:pPr>
          <w:hyperlink w:anchor="_Toc482805392" w:history="1">
            <w:r w:rsidR="00BF711B" w:rsidRPr="00FB7FB9">
              <w:rPr>
                <w:rStyle w:val="a8"/>
                <w:noProof/>
              </w:rPr>
              <w:t>4</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风险预估和应对</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_Toc482805392 \h </w:instrText>
            </w:r>
            <w:r w:rsidR="00BF711B" w:rsidRPr="00FB7FB9">
              <w:rPr>
                <w:noProof/>
                <w:webHidden/>
              </w:rPr>
            </w:r>
            <w:r w:rsidR="00BF711B" w:rsidRPr="00FB7FB9">
              <w:rPr>
                <w:noProof/>
                <w:webHidden/>
              </w:rPr>
              <w:fldChar w:fldCharType="separate"/>
            </w:r>
            <w:r w:rsidR="00FB7FB9" w:rsidRPr="00FB7FB9">
              <w:rPr>
                <w:noProof/>
                <w:webHidden/>
              </w:rPr>
              <w:t>7</w:t>
            </w:r>
            <w:r w:rsidR="00BF711B" w:rsidRPr="00FB7FB9">
              <w:rPr>
                <w:noProof/>
                <w:webHidden/>
              </w:rPr>
              <w:fldChar w:fldCharType="end"/>
            </w:r>
          </w:hyperlink>
        </w:p>
        <w:p w14:paraId="7886CFDC" w14:textId="77777777" w:rsidR="00BF711B" w:rsidRPr="00FB7FB9" w:rsidRDefault="00E6629A">
          <w:pPr>
            <w:pStyle w:val="10"/>
            <w:tabs>
              <w:tab w:val="left" w:pos="400"/>
            </w:tabs>
            <w:rPr>
              <w:rFonts w:asciiTheme="minorHAnsi" w:eastAsiaTheme="minorEastAsia" w:hAnsiTheme="minorHAnsi" w:cstheme="minorBidi"/>
              <w:bCs w:val="0"/>
              <w:caps w:val="0"/>
              <w:noProof/>
              <w:szCs w:val="22"/>
              <w:lang w:val="en-US"/>
            </w:rPr>
          </w:pPr>
          <w:hyperlink w:anchor="_Toc482805393" w:history="1">
            <w:r w:rsidR="00BF711B" w:rsidRPr="00FB7FB9">
              <w:rPr>
                <w:rStyle w:val="a8"/>
                <w:noProof/>
              </w:rPr>
              <w:t>5</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功能测试方案</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_Toc482805393 \h </w:instrText>
            </w:r>
            <w:r w:rsidR="00BF711B" w:rsidRPr="00FB7FB9">
              <w:rPr>
                <w:noProof/>
                <w:webHidden/>
              </w:rPr>
            </w:r>
            <w:r w:rsidR="00BF711B" w:rsidRPr="00FB7FB9">
              <w:rPr>
                <w:noProof/>
                <w:webHidden/>
              </w:rPr>
              <w:fldChar w:fldCharType="separate"/>
            </w:r>
            <w:r w:rsidR="00FB7FB9" w:rsidRPr="00FB7FB9">
              <w:rPr>
                <w:noProof/>
                <w:webHidden/>
              </w:rPr>
              <w:t>8</w:t>
            </w:r>
            <w:r w:rsidR="00BF711B" w:rsidRPr="00FB7FB9">
              <w:rPr>
                <w:noProof/>
                <w:webHidden/>
              </w:rPr>
              <w:fldChar w:fldCharType="end"/>
            </w:r>
          </w:hyperlink>
        </w:p>
        <w:p w14:paraId="66E118C4" w14:textId="77777777" w:rsidR="00BF711B" w:rsidRPr="00FB7FB9" w:rsidRDefault="00E6629A">
          <w:pPr>
            <w:pStyle w:val="20"/>
            <w:tabs>
              <w:tab w:val="left" w:pos="1050"/>
              <w:tab w:val="right" w:leader="dot" w:pos="8419"/>
            </w:tabs>
            <w:ind w:left="420"/>
            <w:rPr>
              <w:rFonts w:asciiTheme="minorHAnsi" w:eastAsiaTheme="minorEastAsia" w:hAnsiTheme="minorHAnsi" w:cstheme="minorBidi"/>
              <w:smallCaps w:val="0"/>
              <w:noProof/>
              <w:szCs w:val="22"/>
            </w:rPr>
          </w:pPr>
          <w:hyperlink w:anchor="_Toc482805394" w:history="1">
            <w:r w:rsidR="00BF711B" w:rsidRPr="00FB7FB9">
              <w:rPr>
                <w:rStyle w:val="a8"/>
                <w:rFonts w:eastAsia="黑体"/>
                <w:noProof/>
              </w:rPr>
              <w:t>5.1</w:t>
            </w:r>
            <w:r w:rsidR="00BF711B" w:rsidRPr="00FB7FB9">
              <w:rPr>
                <w:rFonts w:asciiTheme="minorHAnsi" w:eastAsiaTheme="minorEastAsia" w:hAnsiTheme="minorHAnsi" w:cstheme="minorBidi"/>
                <w:smallCaps w:val="0"/>
                <w:noProof/>
                <w:szCs w:val="22"/>
              </w:rPr>
              <w:tab/>
            </w:r>
            <w:r w:rsidR="00BF711B" w:rsidRPr="00FB7FB9">
              <w:rPr>
                <w:rStyle w:val="a8"/>
                <w:rFonts w:ascii="宋体" w:hAnsi="宋体"/>
                <w:noProof/>
              </w:rPr>
              <w:t>Case开发和管理的规范</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_Toc482805394 \h </w:instrText>
            </w:r>
            <w:r w:rsidR="00BF711B" w:rsidRPr="00FB7FB9">
              <w:rPr>
                <w:noProof/>
                <w:webHidden/>
              </w:rPr>
            </w:r>
            <w:r w:rsidR="00BF711B" w:rsidRPr="00FB7FB9">
              <w:rPr>
                <w:noProof/>
                <w:webHidden/>
              </w:rPr>
              <w:fldChar w:fldCharType="separate"/>
            </w:r>
            <w:r w:rsidR="00FB7FB9" w:rsidRPr="00FB7FB9">
              <w:rPr>
                <w:noProof/>
                <w:webHidden/>
              </w:rPr>
              <w:t>8</w:t>
            </w:r>
            <w:r w:rsidR="00BF711B" w:rsidRPr="00FB7FB9">
              <w:rPr>
                <w:noProof/>
                <w:webHidden/>
              </w:rPr>
              <w:fldChar w:fldCharType="end"/>
            </w:r>
          </w:hyperlink>
        </w:p>
        <w:p w14:paraId="647FFC21" w14:textId="77777777" w:rsidR="00BF711B" w:rsidRPr="00FB7FB9" w:rsidRDefault="00E6629A">
          <w:pPr>
            <w:pStyle w:val="20"/>
            <w:tabs>
              <w:tab w:val="left" w:pos="1050"/>
              <w:tab w:val="right" w:leader="dot" w:pos="8419"/>
            </w:tabs>
            <w:ind w:left="420"/>
            <w:rPr>
              <w:rFonts w:asciiTheme="minorHAnsi" w:eastAsiaTheme="minorEastAsia" w:hAnsiTheme="minorHAnsi" w:cstheme="minorBidi"/>
              <w:smallCaps w:val="0"/>
              <w:noProof/>
              <w:szCs w:val="22"/>
            </w:rPr>
          </w:pPr>
          <w:hyperlink w:anchor="_Toc482805395" w:history="1">
            <w:r w:rsidR="00BF711B" w:rsidRPr="00FB7FB9">
              <w:rPr>
                <w:rStyle w:val="a8"/>
                <w:rFonts w:eastAsia="黑体"/>
                <w:noProof/>
              </w:rPr>
              <w:t>5.2</w:t>
            </w:r>
            <w:r w:rsidR="00BF711B" w:rsidRPr="00FB7FB9">
              <w:rPr>
                <w:rFonts w:asciiTheme="minorHAnsi" w:eastAsiaTheme="minorEastAsia" w:hAnsiTheme="minorHAnsi" w:cstheme="minorBidi"/>
                <w:smallCaps w:val="0"/>
                <w:noProof/>
                <w:szCs w:val="22"/>
              </w:rPr>
              <w:tab/>
            </w:r>
            <w:r w:rsidR="00BF711B" w:rsidRPr="00FB7FB9">
              <w:rPr>
                <w:rStyle w:val="a8"/>
                <w:noProof/>
              </w:rPr>
              <w:t>测试需求分析和策略制定</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_Toc482805395 \h </w:instrText>
            </w:r>
            <w:r w:rsidR="00BF711B" w:rsidRPr="00FB7FB9">
              <w:rPr>
                <w:noProof/>
                <w:webHidden/>
              </w:rPr>
            </w:r>
            <w:r w:rsidR="00BF711B" w:rsidRPr="00FB7FB9">
              <w:rPr>
                <w:noProof/>
                <w:webHidden/>
              </w:rPr>
              <w:fldChar w:fldCharType="separate"/>
            </w:r>
            <w:r w:rsidR="00FB7FB9" w:rsidRPr="00FB7FB9">
              <w:rPr>
                <w:noProof/>
                <w:webHidden/>
              </w:rPr>
              <w:t>10</w:t>
            </w:r>
            <w:r w:rsidR="00BF711B" w:rsidRPr="00FB7FB9">
              <w:rPr>
                <w:noProof/>
                <w:webHidden/>
              </w:rPr>
              <w:fldChar w:fldCharType="end"/>
            </w:r>
          </w:hyperlink>
        </w:p>
        <w:p w14:paraId="1CF87188" w14:textId="77777777" w:rsidR="00BF711B" w:rsidRPr="00FB7FB9" w:rsidRDefault="00E6629A">
          <w:pPr>
            <w:pStyle w:val="30"/>
            <w:tabs>
              <w:tab w:val="left" w:pos="1680"/>
              <w:tab w:val="right" w:leader="dot" w:pos="8419"/>
            </w:tabs>
            <w:ind w:left="840"/>
            <w:rPr>
              <w:rFonts w:asciiTheme="minorHAnsi" w:eastAsiaTheme="minorEastAsia" w:hAnsiTheme="minorHAnsi" w:cstheme="minorBidi"/>
              <w:noProof/>
              <w:szCs w:val="22"/>
            </w:rPr>
          </w:pPr>
          <w:hyperlink w:anchor="_Toc482805396" w:history="1">
            <w:r w:rsidR="00BF711B" w:rsidRPr="00FB7FB9">
              <w:rPr>
                <w:rStyle w:val="a8"/>
                <w:rFonts w:ascii="黑体" w:eastAsia="黑体"/>
                <w:noProof/>
              </w:rPr>
              <w:t>5.2.1</w:t>
            </w:r>
            <w:r w:rsidR="00BF711B" w:rsidRPr="00FB7FB9">
              <w:rPr>
                <w:rFonts w:asciiTheme="minorHAnsi" w:eastAsiaTheme="minorEastAsia" w:hAnsiTheme="minorHAnsi" w:cstheme="minorBidi"/>
                <w:noProof/>
                <w:szCs w:val="22"/>
              </w:rPr>
              <w:tab/>
            </w:r>
            <w:r w:rsidR="00BF711B" w:rsidRPr="00FB7FB9">
              <w:rPr>
                <w:rStyle w:val="a8"/>
                <w:noProof/>
              </w:rPr>
              <w:t>分功能测试需求分析</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_Toc482805396 \h </w:instrText>
            </w:r>
            <w:r w:rsidR="00BF711B" w:rsidRPr="00FB7FB9">
              <w:rPr>
                <w:noProof/>
                <w:webHidden/>
              </w:rPr>
            </w:r>
            <w:r w:rsidR="00BF711B" w:rsidRPr="00FB7FB9">
              <w:rPr>
                <w:noProof/>
                <w:webHidden/>
              </w:rPr>
              <w:fldChar w:fldCharType="separate"/>
            </w:r>
            <w:r w:rsidR="00FB7FB9" w:rsidRPr="00FB7FB9">
              <w:rPr>
                <w:noProof/>
                <w:webHidden/>
              </w:rPr>
              <w:t>10</w:t>
            </w:r>
            <w:r w:rsidR="00BF711B" w:rsidRPr="00FB7FB9">
              <w:rPr>
                <w:noProof/>
                <w:webHidden/>
              </w:rPr>
              <w:fldChar w:fldCharType="end"/>
            </w:r>
          </w:hyperlink>
        </w:p>
        <w:p w14:paraId="02282555" w14:textId="77777777" w:rsidR="00BF711B" w:rsidRPr="00FB7FB9" w:rsidRDefault="00E6629A">
          <w:pPr>
            <w:pStyle w:val="10"/>
            <w:tabs>
              <w:tab w:val="left" w:pos="400"/>
            </w:tabs>
            <w:rPr>
              <w:rFonts w:asciiTheme="minorHAnsi" w:eastAsiaTheme="minorEastAsia" w:hAnsiTheme="minorHAnsi" w:cstheme="minorBidi"/>
              <w:bCs w:val="0"/>
              <w:caps w:val="0"/>
              <w:noProof/>
              <w:szCs w:val="22"/>
              <w:lang w:val="en-US"/>
            </w:rPr>
          </w:pPr>
          <w:hyperlink w:anchor="_Toc482805397" w:history="1">
            <w:r w:rsidR="00BF711B" w:rsidRPr="00FB7FB9">
              <w:rPr>
                <w:rStyle w:val="a8"/>
                <w:noProof/>
              </w:rPr>
              <w:t>6</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性能测试方案</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_Toc482805397 \h </w:instrText>
            </w:r>
            <w:r w:rsidR="00BF711B" w:rsidRPr="00FB7FB9">
              <w:rPr>
                <w:noProof/>
                <w:webHidden/>
              </w:rPr>
            </w:r>
            <w:r w:rsidR="00BF711B" w:rsidRPr="00FB7FB9">
              <w:rPr>
                <w:noProof/>
                <w:webHidden/>
              </w:rPr>
              <w:fldChar w:fldCharType="separate"/>
            </w:r>
            <w:r w:rsidR="00FB7FB9" w:rsidRPr="00FB7FB9">
              <w:rPr>
                <w:noProof/>
                <w:webHidden/>
              </w:rPr>
              <w:t>16</w:t>
            </w:r>
            <w:r w:rsidR="00BF711B" w:rsidRPr="00FB7FB9">
              <w:rPr>
                <w:noProof/>
                <w:webHidden/>
              </w:rPr>
              <w:fldChar w:fldCharType="end"/>
            </w:r>
          </w:hyperlink>
        </w:p>
        <w:p w14:paraId="592CE6D3" w14:textId="77777777" w:rsidR="00BF711B" w:rsidRPr="00FB7FB9" w:rsidRDefault="00E6629A">
          <w:pPr>
            <w:pStyle w:val="20"/>
            <w:tabs>
              <w:tab w:val="left" w:pos="1050"/>
              <w:tab w:val="right" w:leader="dot" w:pos="8419"/>
            </w:tabs>
            <w:ind w:left="420"/>
            <w:rPr>
              <w:rFonts w:asciiTheme="minorHAnsi" w:eastAsiaTheme="minorEastAsia" w:hAnsiTheme="minorHAnsi" w:cstheme="minorBidi"/>
              <w:smallCaps w:val="0"/>
              <w:noProof/>
              <w:szCs w:val="22"/>
            </w:rPr>
          </w:pPr>
          <w:hyperlink w:anchor="_Toc482805398" w:history="1">
            <w:r w:rsidR="00BF711B" w:rsidRPr="00FB7FB9">
              <w:rPr>
                <w:rStyle w:val="a8"/>
                <w:rFonts w:eastAsia="黑体"/>
                <w:noProof/>
              </w:rPr>
              <w:t>6.1</w:t>
            </w:r>
            <w:r w:rsidR="00BF711B" w:rsidRPr="00FB7FB9">
              <w:rPr>
                <w:rFonts w:asciiTheme="minorHAnsi" w:eastAsiaTheme="minorEastAsia" w:hAnsiTheme="minorHAnsi" w:cstheme="minorBidi"/>
                <w:smallCaps w:val="0"/>
                <w:noProof/>
                <w:szCs w:val="22"/>
              </w:rPr>
              <w:tab/>
            </w:r>
            <w:r w:rsidR="00BF711B" w:rsidRPr="00FB7FB9">
              <w:rPr>
                <w:rStyle w:val="a8"/>
                <w:noProof/>
              </w:rPr>
              <w:t>性能测试工具需求</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_Toc482805398 \h </w:instrText>
            </w:r>
            <w:r w:rsidR="00BF711B" w:rsidRPr="00FB7FB9">
              <w:rPr>
                <w:noProof/>
                <w:webHidden/>
              </w:rPr>
            </w:r>
            <w:r w:rsidR="00BF711B" w:rsidRPr="00FB7FB9">
              <w:rPr>
                <w:noProof/>
                <w:webHidden/>
              </w:rPr>
              <w:fldChar w:fldCharType="separate"/>
            </w:r>
            <w:r w:rsidR="00FB7FB9" w:rsidRPr="00FB7FB9">
              <w:rPr>
                <w:noProof/>
                <w:webHidden/>
              </w:rPr>
              <w:t>16</w:t>
            </w:r>
            <w:r w:rsidR="00BF711B" w:rsidRPr="00FB7FB9">
              <w:rPr>
                <w:noProof/>
                <w:webHidden/>
              </w:rPr>
              <w:fldChar w:fldCharType="end"/>
            </w:r>
          </w:hyperlink>
        </w:p>
        <w:p w14:paraId="2AA0084B" w14:textId="77777777" w:rsidR="00BF711B" w:rsidRPr="00FB7FB9" w:rsidRDefault="00E6629A">
          <w:pPr>
            <w:pStyle w:val="20"/>
            <w:tabs>
              <w:tab w:val="left" w:pos="1050"/>
              <w:tab w:val="right" w:leader="dot" w:pos="8419"/>
            </w:tabs>
            <w:ind w:left="420"/>
            <w:rPr>
              <w:rFonts w:asciiTheme="minorHAnsi" w:eastAsiaTheme="minorEastAsia" w:hAnsiTheme="minorHAnsi" w:cstheme="minorBidi"/>
              <w:smallCaps w:val="0"/>
              <w:noProof/>
              <w:szCs w:val="22"/>
            </w:rPr>
          </w:pPr>
          <w:hyperlink w:anchor="_Toc482805399" w:history="1">
            <w:r w:rsidR="00BF711B" w:rsidRPr="00FB7FB9">
              <w:rPr>
                <w:rStyle w:val="a8"/>
                <w:rFonts w:eastAsia="黑体"/>
                <w:noProof/>
              </w:rPr>
              <w:t>6.2</w:t>
            </w:r>
            <w:r w:rsidR="00BF711B" w:rsidRPr="00FB7FB9">
              <w:rPr>
                <w:rFonts w:asciiTheme="minorHAnsi" w:eastAsiaTheme="minorEastAsia" w:hAnsiTheme="minorHAnsi" w:cstheme="minorBidi"/>
                <w:smallCaps w:val="0"/>
                <w:noProof/>
                <w:szCs w:val="22"/>
              </w:rPr>
              <w:tab/>
            </w:r>
            <w:r w:rsidR="00BF711B" w:rsidRPr="00FB7FB9">
              <w:rPr>
                <w:rStyle w:val="a8"/>
                <w:noProof/>
              </w:rPr>
              <w:t>大规模的并发请求</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_Toc482805399 \h </w:instrText>
            </w:r>
            <w:r w:rsidR="00BF711B" w:rsidRPr="00FB7FB9">
              <w:rPr>
                <w:noProof/>
                <w:webHidden/>
              </w:rPr>
            </w:r>
            <w:r w:rsidR="00BF711B" w:rsidRPr="00FB7FB9">
              <w:rPr>
                <w:noProof/>
                <w:webHidden/>
              </w:rPr>
              <w:fldChar w:fldCharType="separate"/>
            </w:r>
            <w:r w:rsidR="00FB7FB9" w:rsidRPr="00FB7FB9">
              <w:rPr>
                <w:noProof/>
                <w:webHidden/>
              </w:rPr>
              <w:t>17</w:t>
            </w:r>
            <w:r w:rsidR="00BF711B" w:rsidRPr="00FB7FB9">
              <w:rPr>
                <w:noProof/>
                <w:webHidden/>
              </w:rPr>
              <w:fldChar w:fldCharType="end"/>
            </w:r>
          </w:hyperlink>
        </w:p>
        <w:p w14:paraId="586AF558" w14:textId="77777777" w:rsidR="00BF711B" w:rsidRPr="00FB7FB9" w:rsidRDefault="00E6629A">
          <w:pPr>
            <w:pStyle w:val="30"/>
            <w:tabs>
              <w:tab w:val="left" w:pos="1680"/>
              <w:tab w:val="right" w:leader="dot" w:pos="8419"/>
            </w:tabs>
            <w:ind w:left="840"/>
            <w:rPr>
              <w:rFonts w:asciiTheme="minorHAnsi" w:eastAsiaTheme="minorEastAsia" w:hAnsiTheme="minorHAnsi" w:cstheme="minorBidi"/>
              <w:noProof/>
              <w:szCs w:val="22"/>
            </w:rPr>
          </w:pPr>
          <w:hyperlink w:anchor="_Toc482805400" w:history="1">
            <w:r w:rsidR="00BF711B" w:rsidRPr="00FB7FB9">
              <w:rPr>
                <w:rStyle w:val="a8"/>
                <w:rFonts w:ascii="黑体" w:eastAsia="黑体"/>
                <w:noProof/>
              </w:rPr>
              <w:t>6.2.1</w:t>
            </w:r>
            <w:r w:rsidR="00BF711B" w:rsidRPr="00FB7FB9">
              <w:rPr>
                <w:rFonts w:asciiTheme="minorHAnsi" w:eastAsiaTheme="minorEastAsia" w:hAnsiTheme="minorHAnsi" w:cstheme="minorBidi"/>
                <w:noProof/>
                <w:szCs w:val="22"/>
              </w:rPr>
              <w:tab/>
            </w:r>
            <w:r w:rsidR="00BF711B" w:rsidRPr="00FB7FB9">
              <w:rPr>
                <w:rStyle w:val="a8"/>
                <w:noProof/>
              </w:rPr>
              <w:t>场景概述</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_Toc482805400 \h </w:instrText>
            </w:r>
            <w:r w:rsidR="00BF711B" w:rsidRPr="00FB7FB9">
              <w:rPr>
                <w:noProof/>
                <w:webHidden/>
              </w:rPr>
            </w:r>
            <w:r w:rsidR="00BF711B" w:rsidRPr="00FB7FB9">
              <w:rPr>
                <w:noProof/>
                <w:webHidden/>
              </w:rPr>
              <w:fldChar w:fldCharType="separate"/>
            </w:r>
            <w:r w:rsidR="00FB7FB9" w:rsidRPr="00FB7FB9">
              <w:rPr>
                <w:noProof/>
                <w:webHidden/>
              </w:rPr>
              <w:t>17</w:t>
            </w:r>
            <w:r w:rsidR="00BF711B" w:rsidRPr="00FB7FB9">
              <w:rPr>
                <w:noProof/>
                <w:webHidden/>
              </w:rPr>
              <w:fldChar w:fldCharType="end"/>
            </w:r>
          </w:hyperlink>
        </w:p>
        <w:p w14:paraId="1A53117B" w14:textId="77777777" w:rsidR="00BF711B" w:rsidRPr="00FB7FB9" w:rsidRDefault="00E6629A">
          <w:pPr>
            <w:pStyle w:val="30"/>
            <w:tabs>
              <w:tab w:val="left" w:pos="1680"/>
              <w:tab w:val="right" w:leader="dot" w:pos="8419"/>
            </w:tabs>
            <w:ind w:left="840"/>
            <w:rPr>
              <w:rFonts w:asciiTheme="minorHAnsi" w:eastAsiaTheme="minorEastAsia" w:hAnsiTheme="minorHAnsi" w:cstheme="minorBidi"/>
              <w:noProof/>
              <w:szCs w:val="22"/>
            </w:rPr>
          </w:pPr>
          <w:hyperlink w:anchor="_Toc482805401" w:history="1">
            <w:r w:rsidR="00BF711B" w:rsidRPr="00FB7FB9">
              <w:rPr>
                <w:rStyle w:val="a8"/>
                <w:rFonts w:ascii="黑体" w:eastAsia="黑体"/>
                <w:noProof/>
              </w:rPr>
              <w:t>6.2.2</w:t>
            </w:r>
            <w:r w:rsidR="00BF711B" w:rsidRPr="00FB7FB9">
              <w:rPr>
                <w:rFonts w:asciiTheme="minorHAnsi" w:eastAsiaTheme="minorEastAsia" w:hAnsiTheme="minorHAnsi" w:cstheme="minorBidi"/>
                <w:noProof/>
                <w:szCs w:val="22"/>
              </w:rPr>
              <w:tab/>
            </w:r>
            <w:r w:rsidR="00BF711B" w:rsidRPr="00FB7FB9">
              <w:rPr>
                <w:rStyle w:val="a8"/>
                <w:noProof/>
              </w:rPr>
              <w:t>执行策略设计</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_Toc482805401 \h </w:instrText>
            </w:r>
            <w:r w:rsidR="00BF711B" w:rsidRPr="00FB7FB9">
              <w:rPr>
                <w:noProof/>
                <w:webHidden/>
              </w:rPr>
            </w:r>
            <w:r w:rsidR="00BF711B" w:rsidRPr="00FB7FB9">
              <w:rPr>
                <w:noProof/>
                <w:webHidden/>
              </w:rPr>
              <w:fldChar w:fldCharType="separate"/>
            </w:r>
            <w:r w:rsidR="00FB7FB9" w:rsidRPr="00FB7FB9">
              <w:rPr>
                <w:noProof/>
                <w:webHidden/>
              </w:rPr>
              <w:t>17</w:t>
            </w:r>
            <w:r w:rsidR="00BF711B" w:rsidRPr="00FB7FB9">
              <w:rPr>
                <w:noProof/>
                <w:webHidden/>
              </w:rPr>
              <w:fldChar w:fldCharType="end"/>
            </w:r>
          </w:hyperlink>
        </w:p>
        <w:p w14:paraId="7FD24D5C" w14:textId="77777777" w:rsidR="00BF711B" w:rsidRPr="00FB7FB9" w:rsidRDefault="00E6629A">
          <w:pPr>
            <w:pStyle w:val="30"/>
            <w:tabs>
              <w:tab w:val="left" w:pos="1680"/>
              <w:tab w:val="right" w:leader="dot" w:pos="8419"/>
            </w:tabs>
            <w:ind w:left="840"/>
            <w:rPr>
              <w:rFonts w:asciiTheme="minorHAnsi" w:eastAsiaTheme="minorEastAsia" w:hAnsiTheme="minorHAnsi" w:cstheme="minorBidi"/>
              <w:noProof/>
              <w:szCs w:val="22"/>
            </w:rPr>
          </w:pPr>
          <w:hyperlink w:anchor="_Toc482805402" w:history="1">
            <w:r w:rsidR="00BF711B" w:rsidRPr="00FB7FB9">
              <w:rPr>
                <w:rStyle w:val="a8"/>
                <w:rFonts w:ascii="黑体" w:eastAsia="黑体"/>
                <w:noProof/>
              </w:rPr>
              <w:t>6.2.3</w:t>
            </w:r>
            <w:r w:rsidR="00BF711B" w:rsidRPr="00FB7FB9">
              <w:rPr>
                <w:rFonts w:asciiTheme="minorHAnsi" w:eastAsiaTheme="minorEastAsia" w:hAnsiTheme="minorHAnsi" w:cstheme="minorBidi"/>
                <w:noProof/>
                <w:szCs w:val="22"/>
              </w:rPr>
              <w:tab/>
            </w:r>
            <w:r w:rsidR="00BF711B" w:rsidRPr="00FB7FB9">
              <w:rPr>
                <w:rStyle w:val="a8"/>
                <w:noProof/>
              </w:rPr>
              <w:t>测试数据需求</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_Toc482805402 \h </w:instrText>
            </w:r>
            <w:r w:rsidR="00BF711B" w:rsidRPr="00FB7FB9">
              <w:rPr>
                <w:noProof/>
                <w:webHidden/>
              </w:rPr>
            </w:r>
            <w:r w:rsidR="00BF711B" w:rsidRPr="00FB7FB9">
              <w:rPr>
                <w:noProof/>
                <w:webHidden/>
              </w:rPr>
              <w:fldChar w:fldCharType="separate"/>
            </w:r>
            <w:r w:rsidR="00FB7FB9" w:rsidRPr="00FB7FB9">
              <w:rPr>
                <w:noProof/>
                <w:webHidden/>
              </w:rPr>
              <w:t>18</w:t>
            </w:r>
            <w:r w:rsidR="00BF711B" w:rsidRPr="00FB7FB9">
              <w:rPr>
                <w:noProof/>
                <w:webHidden/>
              </w:rPr>
              <w:fldChar w:fldCharType="end"/>
            </w:r>
          </w:hyperlink>
        </w:p>
        <w:p w14:paraId="41EEACAC" w14:textId="77777777" w:rsidR="00BF711B" w:rsidRPr="00FB7FB9" w:rsidRDefault="00E6629A">
          <w:pPr>
            <w:pStyle w:val="30"/>
            <w:tabs>
              <w:tab w:val="left" w:pos="1680"/>
              <w:tab w:val="right" w:leader="dot" w:pos="8419"/>
            </w:tabs>
            <w:ind w:left="840"/>
            <w:rPr>
              <w:rFonts w:asciiTheme="minorHAnsi" w:eastAsiaTheme="minorEastAsia" w:hAnsiTheme="minorHAnsi" w:cstheme="minorBidi"/>
              <w:noProof/>
              <w:szCs w:val="22"/>
            </w:rPr>
          </w:pPr>
          <w:hyperlink w:anchor="_Toc482805403" w:history="1">
            <w:r w:rsidR="00BF711B" w:rsidRPr="00FB7FB9">
              <w:rPr>
                <w:rStyle w:val="a8"/>
                <w:rFonts w:ascii="黑体" w:eastAsia="黑体"/>
                <w:noProof/>
              </w:rPr>
              <w:t>6.2.4</w:t>
            </w:r>
            <w:r w:rsidR="00BF711B" w:rsidRPr="00FB7FB9">
              <w:rPr>
                <w:rFonts w:asciiTheme="minorHAnsi" w:eastAsiaTheme="minorEastAsia" w:hAnsiTheme="minorHAnsi" w:cstheme="minorBidi"/>
                <w:noProof/>
                <w:szCs w:val="22"/>
              </w:rPr>
              <w:tab/>
            </w:r>
            <w:r w:rsidR="00BF711B" w:rsidRPr="00FB7FB9">
              <w:rPr>
                <w:rStyle w:val="a8"/>
                <w:noProof/>
              </w:rPr>
              <w:t>性能测试结果分析方法和预期</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_Toc482805403 \h </w:instrText>
            </w:r>
            <w:r w:rsidR="00BF711B" w:rsidRPr="00FB7FB9">
              <w:rPr>
                <w:noProof/>
                <w:webHidden/>
              </w:rPr>
            </w:r>
            <w:r w:rsidR="00BF711B" w:rsidRPr="00FB7FB9">
              <w:rPr>
                <w:noProof/>
                <w:webHidden/>
              </w:rPr>
              <w:fldChar w:fldCharType="separate"/>
            </w:r>
            <w:r w:rsidR="00FB7FB9" w:rsidRPr="00FB7FB9">
              <w:rPr>
                <w:noProof/>
                <w:webHidden/>
              </w:rPr>
              <w:t>18</w:t>
            </w:r>
            <w:r w:rsidR="00BF711B" w:rsidRPr="00FB7FB9">
              <w:rPr>
                <w:noProof/>
                <w:webHidden/>
              </w:rPr>
              <w:fldChar w:fldCharType="end"/>
            </w:r>
          </w:hyperlink>
        </w:p>
        <w:p w14:paraId="7C630BD6" w14:textId="77777777" w:rsidR="00BF711B" w:rsidRPr="00FB7FB9" w:rsidRDefault="00E6629A">
          <w:pPr>
            <w:pStyle w:val="20"/>
            <w:tabs>
              <w:tab w:val="right" w:leader="dot" w:pos="8419"/>
            </w:tabs>
            <w:ind w:left="420"/>
            <w:rPr>
              <w:rFonts w:asciiTheme="minorHAnsi" w:eastAsiaTheme="minorEastAsia" w:hAnsiTheme="minorHAnsi" w:cstheme="minorBidi"/>
              <w:smallCaps w:val="0"/>
              <w:noProof/>
              <w:szCs w:val="22"/>
            </w:rPr>
          </w:pPr>
          <w:hyperlink w:anchor="_Toc482805404" w:history="1">
            <w:r w:rsidR="00BF711B" w:rsidRPr="00FB7FB9">
              <w:rPr>
                <w:rStyle w:val="a8"/>
                <w:rFonts w:ascii="宋体" w:hAnsi="宋体"/>
                <w:noProof/>
              </w:rPr>
              <w:t xml:space="preserve">6.3 </w:t>
            </w:r>
            <w:r w:rsidR="00BF711B" w:rsidRPr="00FB7FB9">
              <w:rPr>
                <w:rStyle w:val="a8"/>
                <w:noProof/>
              </w:rPr>
              <w:t>频繁的数据操作</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_Toc482805404 \h </w:instrText>
            </w:r>
            <w:r w:rsidR="00BF711B" w:rsidRPr="00FB7FB9">
              <w:rPr>
                <w:noProof/>
                <w:webHidden/>
              </w:rPr>
            </w:r>
            <w:r w:rsidR="00BF711B" w:rsidRPr="00FB7FB9">
              <w:rPr>
                <w:noProof/>
                <w:webHidden/>
              </w:rPr>
              <w:fldChar w:fldCharType="separate"/>
            </w:r>
            <w:r w:rsidR="00FB7FB9" w:rsidRPr="00FB7FB9">
              <w:rPr>
                <w:noProof/>
                <w:webHidden/>
              </w:rPr>
              <w:t>18</w:t>
            </w:r>
            <w:r w:rsidR="00BF711B" w:rsidRPr="00FB7FB9">
              <w:rPr>
                <w:noProof/>
                <w:webHidden/>
              </w:rPr>
              <w:fldChar w:fldCharType="end"/>
            </w:r>
          </w:hyperlink>
        </w:p>
        <w:p w14:paraId="7ECA0A46" w14:textId="77777777" w:rsidR="00BF711B" w:rsidRPr="00FB7FB9" w:rsidRDefault="00E6629A">
          <w:pPr>
            <w:pStyle w:val="20"/>
            <w:tabs>
              <w:tab w:val="right" w:leader="dot" w:pos="8419"/>
            </w:tabs>
            <w:ind w:left="420"/>
            <w:rPr>
              <w:rFonts w:asciiTheme="minorHAnsi" w:eastAsiaTheme="minorEastAsia" w:hAnsiTheme="minorHAnsi" w:cstheme="minorBidi"/>
              <w:smallCaps w:val="0"/>
              <w:noProof/>
              <w:szCs w:val="22"/>
            </w:rPr>
          </w:pPr>
          <w:hyperlink w:anchor="_Toc482805405" w:history="1">
            <w:r w:rsidR="00BF711B" w:rsidRPr="00FB7FB9">
              <w:rPr>
                <w:rStyle w:val="a8"/>
                <w:rFonts w:ascii="宋体" w:hAnsi="宋体"/>
                <w:noProof/>
              </w:rPr>
              <w:t>6.</w:t>
            </w:r>
            <w:r w:rsidR="00BF711B" w:rsidRPr="00FB7FB9">
              <w:rPr>
                <w:rStyle w:val="a8"/>
                <w:noProof/>
              </w:rPr>
              <w:t xml:space="preserve">4 </w:t>
            </w:r>
            <w:r w:rsidR="00BF711B" w:rsidRPr="00FB7FB9">
              <w:rPr>
                <w:rStyle w:val="a8"/>
                <w:noProof/>
              </w:rPr>
              <w:t>路由转发的处理速度</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_Toc482805405 \h </w:instrText>
            </w:r>
            <w:r w:rsidR="00BF711B" w:rsidRPr="00FB7FB9">
              <w:rPr>
                <w:noProof/>
                <w:webHidden/>
              </w:rPr>
            </w:r>
            <w:r w:rsidR="00BF711B" w:rsidRPr="00FB7FB9">
              <w:rPr>
                <w:noProof/>
                <w:webHidden/>
              </w:rPr>
              <w:fldChar w:fldCharType="separate"/>
            </w:r>
            <w:r w:rsidR="00FB7FB9" w:rsidRPr="00FB7FB9">
              <w:rPr>
                <w:noProof/>
                <w:webHidden/>
              </w:rPr>
              <w:t>18</w:t>
            </w:r>
            <w:r w:rsidR="00BF711B" w:rsidRPr="00FB7FB9">
              <w:rPr>
                <w:noProof/>
                <w:webHidden/>
              </w:rPr>
              <w:fldChar w:fldCharType="end"/>
            </w:r>
          </w:hyperlink>
        </w:p>
        <w:p w14:paraId="27F9113F" w14:textId="77777777" w:rsidR="00992AA8" w:rsidRPr="00FB7FB9" w:rsidRDefault="00992AA8">
          <w:r w:rsidRPr="00FB7FB9">
            <w:rPr>
              <w:b/>
              <w:bCs/>
              <w:lang w:val="zh-CN"/>
            </w:rPr>
            <w:fldChar w:fldCharType="end"/>
          </w:r>
        </w:p>
      </w:sdtContent>
    </w:sdt>
    <w:p w14:paraId="1917746E" w14:textId="77777777" w:rsidR="003911D6" w:rsidRPr="00FB7FB9" w:rsidRDefault="003911D6">
      <w:pPr>
        <w:pStyle w:val="a3"/>
      </w:pPr>
    </w:p>
    <w:p w14:paraId="33DA71EF" w14:textId="77777777" w:rsidR="003911D6" w:rsidRPr="00FB7FB9" w:rsidRDefault="003911D6">
      <w:pPr>
        <w:pStyle w:val="a3"/>
        <w:rPr>
          <w:sz w:val="32"/>
          <w:szCs w:val="32"/>
        </w:rPr>
      </w:pPr>
      <w:bookmarkStart w:id="13" w:name="_Toc222309944"/>
      <w:bookmarkStart w:id="14" w:name="_Toc227386326"/>
    </w:p>
    <w:p w14:paraId="5E51ACB9" w14:textId="77777777" w:rsidR="003911D6" w:rsidRPr="00FB7FB9" w:rsidRDefault="003911D6">
      <w:pPr>
        <w:pStyle w:val="a3"/>
        <w:rPr>
          <w:sz w:val="32"/>
          <w:szCs w:val="32"/>
        </w:rPr>
      </w:pPr>
    </w:p>
    <w:p w14:paraId="7E5C194F" w14:textId="77777777" w:rsidR="003911D6" w:rsidRPr="00FB7FB9" w:rsidRDefault="003911D6">
      <w:pPr>
        <w:pStyle w:val="a3"/>
        <w:rPr>
          <w:sz w:val="32"/>
          <w:szCs w:val="32"/>
        </w:rPr>
      </w:pPr>
    </w:p>
    <w:p w14:paraId="2E43DF51" w14:textId="77777777" w:rsidR="003911D6" w:rsidRPr="00FB7FB9" w:rsidRDefault="003911D6">
      <w:pPr>
        <w:pStyle w:val="a3"/>
        <w:rPr>
          <w:sz w:val="32"/>
          <w:szCs w:val="32"/>
        </w:rPr>
      </w:pPr>
    </w:p>
    <w:p w14:paraId="7CDAE463" w14:textId="77777777" w:rsidR="003911D6" w:rsidRPr="00FB7FB9" w:rsidRDefault="003911D6" w:rsidP="00FB7FB9">
      <w:pPr>
        <w:pStyle w:val="a3"/>
        <w:rPr>
          <w:sz w:val="32"/>
          <w:szCs w:val="32"/>
        </w:rPr>
        <w:sectPr w:rsidR="003911D6" w:rsidRPr="00FB7FB9">
          <w:footerReference w:type="default" r:id="rId13"/>
          <w:type w:val="continuous"/>
          <w:pgSz w:w="11906" w:h="16838"/>
          <w:pgMar w:top="1134" w:right="1797" w:bottom="1134" w:left="1680" w:header="851" w:footer="992" w:gutter="0"/>
          <w:pgNumType w:fmt="numberInDash"/>
          <w:cols w:space="425"/>
          <w:docGrid w:type="lines" w:linePitch="312"/>
        </w:sectPr>
      </w:pPr>
    </w:p>
    <w:p w14:paraId="7478B27B" w14:textId="77777777" w:rsidR="003911D6" w:rsidRPr="00FB7FB9" w:rsidRDefault="00AC086A" w:rsidP="00AC086A">
      <w:pPr>
        <w:pStyle w:val="1"/>
      </w:pPr>
      <w:bookmarkStart w:id="15" w:name="_Toc482804638"/>
      <w:bookmarkStart w:id="16" w:name="_Toc482805377"/>
      <w:r w:rsidRPr="00FB7FB9">
        <w:rPr>
          <w:rFonts w:hint="eastAsia"/>
        </w:rPr>
        <w:lastRenderedPageBreak/>
        <w:t>项目简介部分</w:t>
      </w:r>
      <w:bookmarkEnd w:id="13"/>
      <w:bookmarkEnd w:id="14"/>
      <w:bookmarkEnd w:id="15"/>
      <w:bookmarkEnd w:id="16"/>
    </w:p>
    <w:p w14:paraId="55641716" w14:textId="77777777" w:rsidR="003911D6" w:rsidRPr="00FB7FB9" w:rsidRDefault="00AC086A" w:rsidP="00AC086A">
      <w:pPr>
        <w:pStyle w:val="2"/>
        <w:ind w:right="210"/>
      </w:pPr>
      <w:bookmarkStart w:id="17" w:name="_Toc227386327"/>
      <w:bookmarkStart w:id="18" w:name="_Toc222309945"/>
      <w:bookmarkStart w:id="19" w:name="_Toc482804639"/>
      <w:bookmarkStart w:id="20" w:name="_Toc482805378"/>
      <w:r w:rsidRPr="00FB7FB9">
        <w:rPr>
          <w:rStyle w:val="2Char"/>
          <w:rFonts w:hint="eastAsia"/>
          <w:b/>
        </w:rPr>
        <w:t>文档编写目的</w:t>
      </w:r>
      <w:bookmarkEnd w:id="17"/>
      <w:bookmarkEnd w:id="18"/>
      <w:bookmarkEnd w:id="19"/>
      <w:bookmarkEnd w:id="20"/>
    </w:p>
    <w:p w14:paraId="7BD69150" w14:textId="77777777" w:rsidR="003911D6" w:rsidRPr="00FB7FB9" w:rsidRDefault="00AC086A" w:rsidP="00F46FD3">
      <w:pPr>
        <w:ind w:firstLineChars="202" w:firstLine="424"/>
        <w:rPr>
          <w:rFonts w:ascii="宋体" w:hAnsi="宋体"/>
          <w:iCs/>
        </w:rPr>
        <w:pPrChange w:id="21" w:author="liuchao" w:date="2017-05-26T09:26:00Z">
          <w:pPr/>
        </w:pPrChange>
      </w:pPr>
      <w:commentRangeStart w:id="22"/>
      <w:del w:id="23" w:author="liuchao" w:date="2017-05-26T09:26:00Z">
        <w:r w:rsidRPr="00FB7FB9" w:rsidDel="00F46FD3">
          <w:delText xml:space="preserve">    </w:delText>
        </w:r>
      </w:del>
      <w:commentRangeEnd w:id="22"/>
      <w:r w:rsidR="00F46FD3">
        <w:rPr>
          <w:rStyle w:val="ab"/>
        </w:rPr>
        <w:commentReference w:id="22"/>
      </w:r>
      <w:r w:rsidRPr="00FB7FB9">
        <w:t>本实验小组制定的</w:t>
      </w:r>
      <w:r w:rsidRPr="00FB7FB9">
        <w:t>Blade</w:t>
      </w:r>
      <w:r w:rsidRPr="00FB7FB9">
        <w:t>框架</w:t>
      </w:r>
      <w:r w:rsidRPr="00FB7FB9">
        <w:rPr>
          <w:rFonts w:hint="eastAsia"/>
        </w:rPr>
        <w:t>的这一“测试方案”文档有助于实现以下目标：</w:t>
      </w:r>
    </w:p>
    <w:p w14:paraId="7191A099" w14:textId="77777777" w:rsidR="003911D6" w:rsidRPr="00FB7FB9" w:rsidRDefault="00AC086A">
      <w:pPr>
        <w:numPr>
          <w:ilvl w:val="0"/>
          <w:numId w:val="2"/>
        </w:numPr>
        <w:ind w:left="1265"/>
        <w:jc w:val="left"/>
        <w:rPr>
          <w:rFonts w:ascii="宋体" w:hAnsi="宋体"/>
        </w:rPr>
      </w:pPr>
      <w:r w:rsidRPr="00FB7FB9">
        <w:rPr>
          <w:rFonts w:ascii="宋体" w:hAnsi="宋体" w:hint="eastAsia"/>
        </w:rPr>
        <w:t>确定现有项目的信息和应测试的软件构件。</w:t>
      </w:r>
    </w:p>
    <w:p w14:paraId="7ACAF534" w14:textId="77777777" w:rsidR="003911D6" w:rsidRPr="00FB7FB9" w:rsidRDefault="00AC086A">
      <w:pPr>
        <w:numPr>
          <w:ilvl w:val="0"/>
          <w:numId w:val="2"/>
        </w:numPr>
        <w:ind w:left="1265"/>
        <w:jc w:val="left"/>
        <w:rPr>
          <w:rFonts w:ascii="宋体" w:hAnsi="宋体"/>
        </w:rPr>
      </w:pPr>
      <w:r w:rsidRPr="00FB7FB9">
        <w:rPr>
          <w:rFonts w:ascii="宋体" w:hAnsi="宋体" w:hint="eastAsia"/>
        </w:rPr>
        <w:t>列出推荐的测试需求（高级需求</w:t>
      </w:r>
      <w:r w:rsidRPr="00FB7FB9">
        <w:rPr>
          <w:rFonts w:ascii="宋体" w:hAnsi="宋体"/>
        </w:rPr>
        <w:t>)</w:t>
      </w:r>
      <w:r w:rsidRPr="00FB7FB9">
        <w:rPr>
          <w:rFonts w:ascii="宋体" w:hAnsi="宋体" w:hint="eastAsia"/>
        </w:rPr>
        <w:t>。</w:t>
      </w:r>
    </w:p>
    <w:p w14:paraId="572DD42F" w14:textId="77777777" w:rsidR="003911D6" w:rsidRPr="00FB7FB9" w:rsidRDefault="00AC086A">
      <w:pPr>
        <w:numPr>
          <w:ilvl w:val="0"/>
          <w:numId w:val="2"/>
        </w:numPr>
        <w:ind w:left="1265"/>
        <w:jc w:val="left"/>
        <w:rPr>
          <w:rFonts w:ascii="宋体" w:hAnsi="宋体"/>
        </w:rPr>
      </w:pPr>
      <w:r w:rsidRPr="00FB7FB9">
        <w:rPr>
          <w:rFonts w:ascii="宋体" w:hAnsi="宋体" w:hint="eastAsia"/>
        </w:rPr>
        <w:t>推荐可采用的测试策略，并对这些策略加以说明。</w:t>
      </w:r>
    </w:p>
    <w:p w14:paraId="1431F880" w14:textId="77777777" w:rsidR="003911D6" w:rsidRPr="00FB7FB9" w:rsidRDefault="00AC086A">
      <w:pPr>
        <w:numPr>
          <w:ilvl w:val="0"/>
          <w:numId w:val="2"/>
        </w:numPr>
        <w:ind w:left="1265"/>
        <w:jc w:val="left"/>
        <w:rPr>
          <w:rFonts w:ascii="宋体" w:hAnsi="宋体"/>
        </w:rPr>
      </w:pPr>
      <w:r w:rsidRPr="00FB7FB9">
        <w:rPr>
          <w:rFonts w:ascii="宋体" w:hAnsi="宋体" w:hint="eastAsia"/>
        </w:rPr>
        <w:t>确定所需的资源，并对测试的工作量进行估计。</w:t>
      </w:r>
    </w:p>
    <w:p w14:paraId="5C170FC7" w14:textId="77777777" w:rsidR="003911D6" w:rsidRPr="00FB7FB9" w:rsidRDefault="00AC086A">
      <w:pPr>
        <w:numPr>
          <w:ilvl w:val="0"/>
          <w:numId w:val="2"/>
        </w:numPr>
        <w:ind w:left="1265"/>
        <w:jc w:val="left"/>
        <w:rPr>
          <w:rFonts w:ascii="宋体" w:hAnsi="宋体"/>
        </w:rPr>
      </w:pPr>
      <w:r w:rsidRPr="00FB7FB9">
        <w:rPr>
          <w:rFonts w:ascii="宋体" w:hAnsi="宋体" w:hint="eastAsia"/>
        </w:rPr>
        <w:t>列出测试项目的可交付元素</w:t>
      </w:r>
    </w:p>
    <w:p w14:paraId="7BC537DB" w14:textId="77777777" w:rsidR="003911D6" w:rsidRPr="00FB7FB9" w:rsidRDefault="00AC086A" w:rsidP="00AC086A">
      <w:pPr>
        <w:pStyle w:val="2"/>
        <w:ind w:right="210"/>
      </w:pPr>
      <w:bookmarkStart w:id="24" w:name="_Toc222309946"/>
      <w:bookmarkStart w:id="25" w:name="_Toc227386328"/>
      <w:bookmarkStart w:id="26" w:name="_Toc482804640"/>
      <w:bookmarkStart w:id="27" w:name="_Toc482805379"/>
      <w:r w:rsidRPr="00FB7FB9">
        <w:rPr>
          <w:rFonts w:hint="eastAsia"/>
        </w:rPr>
        <w:t>测试项目背景描述</w:t>
      </w:r>
      <w:bookmarkEnd w:id="24"/>
      <w:bookmarkEnd w:id="25"/>
      <w:bookmarkEnd w:id="26"/>
      <w:bookmarkEnd w:id="27"/>
    </w:p>
    <w:p w14:paraId="57FCC258" w14:textId="77777777" w:rsidR="003911D6" w:rsidRPr="00FB7FB9" w:rsidRDefault="00AC086A" w:rsidP="00F46FD3">
      <w:pPr>
        <w:ind w:firstLine="426"/>
      </w:pPr>
      <w:r w:rsidRPr="00FB7FB9">
        <w:t>Blade</w:t>
      </w:r>
      <w:r w:rsidRPr="00FB7FB9">
        <w:rPr>
          <w:rFonts w:hint="eastAsia"/>
        </w:rPr>
        <w:t>是一款简洁易用的</w:t>
      </w:r>
      <w:proofErr w:type="spellStart"/>
      <w:r w:rsidRPr="00FB7FB9">
        <w:rPr>
          <w:rFonts w:hint="eastAsia"/>
        </w:rPr>
        <w:t>JavaWeb</w:t>
      </w:r>
      <w:proofErr w:type="spellEnd"/>
      <w:r w:rsidRPr="00FB7FB9">
        <w:rPr>
          <w:rFonts w:hint="eastAsia"/>
        </w:rPr>
        <w:t>框架，它抽取了</w:t>
      </w:r>
      <w:r w:rsidRPr="00FB7FB9">
        <w:rPr>
          <w:rFonts w:hint="eastAsia"/>
        </w:rPr>
        <w:t>Spring</w:t>
      </w:r>
      <w:r w:rsidRPr="00FB7FB9">
        <w:rPr>
          <w:rFonts w:hint="eastAsia"/>
        </w:rPr>
        <w:t>的核心功能并重新实现。</w:t>
      </w:r>
      <w:r w:rsidRPr="00FB7FB9">
        <w:t>Blade</w:t>
      </w:r>
      <w:r w:rsidRPr="00FB7FB9">
        <w:rPr>
          <w:rFonts w:hint="eastAsia"/>
        </w:rPr>
        <w:t>在简洁和兼容两者之间选择了简洁，摒弃了繁复的配置，选择了</w:t>
      </w:r>
      <w:r w:rsidRPr="00FB7FB9">
        <w:rPr>
          <w:rFonts w:hint="eastAsia"/>
        </w:rPr>
        <w:t>Java 1.8</w:t>
      </w:r>
      <w:r w:rsidRPr="00FB7FB9">
        <w:rPr>
          <w:rFonts w:hint="eastAsia"/>
        </w:rPr>
        <w:t>，以及内嵌的服务器和数据库。它提供了</w:t>
      </w:r>
      <w:r w:rsidRPr="00FB7FB9">
        <w:t>IOC</w:t>
      </w:r>
      <w:r w:rsidRPr="00FB7FB9">
        <w:rPr>
          <w:rFonts w:hint="eastAsia"/>
        </w:rPr>
        <w:t>容器、</w:t>
      </w:r>
      <w:r w:rsidRPr="00FB7FB9">
        <w:rPr>
          <w:rFonts w:hint="eastAsia"/>
        </w:rPr>
        <w:t>MVC</w:t>
      </w:r>
      <w:r w:rsidRPr="00FB7FB9">
        <w:rPr>
          <w:rFonts w:hint="eastAsia"/>
        </w:rPr>
        <w:t>架构支持、模板引擎以及注解功能，并基于</w:t>
      </w:r>
      <w:r w:rsidRPr="00FB7FB9">
        <w:rPr>
          <w:rFonts w:hint="eastAsia"/>
        </w:rPr>
        <w:t>Maven</w:t>
      </w:r>
      <w:r w:rsidRPr="00FB7FB9">
        <w:rPr>
          <w:rFonts w:hint="eastAsia"/>
        </w:rPr>
        <w:t>进行管理。</w:t>
      </w:r>
    </w:p>
    <w:p w14:paraId="16B8987E" w14:textId="77777777" w:rsidR="003911D6" w:rsidRPr="00FB7FB9" w:rsidRDefault="00AC086A" w:rsidP="00F46FD3">
      <w:pPr>
        <w:ind w:firstLineChars="202" w:firstLine="424"/>
        <w:pPrChange w:id="28" w:author="liuchao" w:date="2017-05-26T09:26:00Z">
          <w:pPr/>
        </w:pPrChange>
      </w:pPr>
      <w:del w:id="29" w:author="liuchao" w:date="2017-05-26T09:26:00Z">
        <w:r w:rsidRPr="00FB7FB9" w:rsidDel="00F46FD3">
          <w:delText xml:space="preserve">   </w:delText>
        </w:r>
      </w:del>
      <w:r w:rsidRPr="00FB7FB9">
        <w:t>Blade</w:t>
      </w:r>
      <w:r w:rsidRPr="00FB7FB9">
        <w:t>的主要功能如下。</w:t>
      </w:r>
    </w:p>
    <w:p w14:paraId="42BECA2D" w14:textId="77777777" w:rsidR="003911D6" w:rsidRPr="00FB7FB9" w:rsidRDefault="00AC086A">
      <w:pPr>
        <w:numPr>
          <w:ilvl w:val="0"/>
          <w:numId w:val="3"/>
        </w:numPr>
        <w:ind w:left="845"/>
      </w:pPr>
      <w:r w:rsidRPr="00FB7FB9">
        <w:t>IOC</w:t>
      </w:r>
      <w:r w:rsidRPr="00FB7FB9">
        <w:t>容器管理。提供实现创建，查找，注入的机制。</w:t>
      </w:r>
    </w:p>
    <w:p w14:paraId="2C5F073A" w14:textId="77777777" w:rsidR="003911D6" w:rsidRPr="00FB7FB9" w:rsidRDefault="00AC086A">
      <w:pPr>
        <w:numPr>
          <w:ilvl w:val="0"/>
          <w:numId w:val="3"/>
        </w:numPr>
        <w:ind w:left="845"/>
      </w:pPr>
      <w:r w:rsidRPr="00FB7FB9">
        <w:t>配置管理。提供</w:t>
      </w:r>
      <w:r w:rsidRPr="00FB7FB9">
        <w:t>web</w:t>
      </w:r>
      <w:r w:rsidRPr="00FB7FB9">
        <w:t>应用的一般配置，如编码，错误页面处理及网站资源的组织等。</w:t>
      </w:r>
    </w:p>
    <w:p w14:paraId="54A4FE9B" w14:textId="77777777" w:rsidR="003911D6" w:rsidRPr="00FB7FB9" w:rsidRDefault="00AC086A">
      <w:pPr>
        <w:numPr>
          <w:ilvl w:val="0"/>
          <w:numId w:val="3"/>
        </w:numPr>
        <w:ind w:left="845"/>
      </w:pPr>
      <w:r w:rsidRPr="00FB7FB9">
        <w:t>数据库操作。提供访问数据库的一般接口，方便对数据的</w:t>
      </w:r>
      <w:r w:rsidRPr="00FB7FB9">
        <w:t>CRUD</w:t>
      </w:r>
      <w:r w:rsidRPr="00FB7FB9">
        <w:t>操作。</w:t>
      </w:r>
    </w:p>
    <w:p w14:paraId="58C86589" w14:textId="77777777" w:rsidR="003911D6" w:rsidRPr="00FB7FB9" w:rsidRDefault="00AC086A">
      <w:pPr>
        <w:numPr>
          <w:ilvl w:val="0"/>
          <w:numId w:val="3"/>
        </w:numPr>
        <w:ind w:left="845"/>
      </w:pPr>
      <w:r w:rsidRPr="00FB7FB9">
        <w:t>拦截请求。</w:t>
      </w:r>
      <w:r w:rsidRPr="00FB7FB9">
        <w:t xml:space="preserve"> </w:t>
      </w:r>
      <w:r w:rsidRPr="00FB7FB9">
        <w:rPr>
          <w:rFonts w:hint="eastAsia"/>
        </w:rPr>
        <w:t>在请求被处理之前，对请求进行过滤</w:t>
      </w:r>
      <w:r w:rsidRPr="00FB7FB9">
        <w:t>。</w:t>
      </w:r>
    </w:p>
    <w:p w14:paraId="1AEC21D2" w14:textId="77777777" w:rsidR="003911D6" w:rsidRPr="00FB7FB9" w:rsidRDefault="00AC086A">
      <w:pPr>
        <w:numPr>
          <w:ilvl w:val="0"/>
          <w:numId w:val="3"/>
        </w:numPr>
        <w:ind w:left="845"/>
      </w:pPr>
      <w:r w:rsidRPr="00FB7FB9">
        <w:t>路由转发。将请求与特定的业务控制等进行绑定。</w:t>
      </w:r>
    </w:p>
    <w:p w14:paraId="6FDA4217" w14:textId="77777777" w:rsidR="003911D6" w:rsidRPr="00FB7FB9" w:rsidRDefault="003911D6"/>
    <w:p w14:paraId="23264D2A" w14:textId="77777777" w:rsidR="003911D6" w:rsidRPr="00FB7FB9" w:rsidRDefault="003911D6"/>
    <w:p w14:paraId="0F6B11D0" w14:textId="77777777" w:rsidR="003911D6" w:rsidRPr="00FB7FB9" w:rsidRDefault="00AC086A">
      <w:r w:rsidRPr="00FB7FB9">
        <w:t xml:space="preserve"> Blade</w:t>
      </w:r>
      <w:r w:rsidRPr="00FB7FB9">
        <w:t>的性能指标列入下。</w:t>
      </w:r>
    </w:p>
    <w:p w14:paraId="19970BF7" w14:textId="77777777" w:rsidR="003911D6" w:rsidRPr="00FB7FB9" w:rsidRDefault="00AC086A">
      <w:pPr>
        <w:numPr>
          <w:ilvl w:val="0"/>
          <w:numId w:val="4"/>
        </w:numPr>
        <w:ind w:left="845"/>
      </w:pPr>
      <w:r w:rsidRPr="00FB7FB9">
        <w:t>数据操作的快慢或者效率</w:t>
      </w:r>
    </w:p>
    <w:p w14:paraId="52B2CD6F" w14:textId="77777777" w:rsidR="003911D6" w:rsidRPr="00FB7FB9" w:rsidRDefault="00AC086A">
      <w:pPr>
        <w:numPr>
          <w:ilvl w:val="0"/>
          <w:numId w:val="4"/>
        </w:numPr>
        <w:ind w:left="845"/>
      </w:pPr>
      <w:r w:rsidRPr="00FB7FB9">
        <w:t>支持并发的请求数目的规模。</w:t>
      </w:r>
    </w:p>
    <w:p w14:paraId="307FF8D6" w14:textId="77777777" w:rsidR="003911D6" w:rsidRPr="00FB7FB9" w:rsidRDefault="00AC086A">
      <w:r w:rsidRPr="00FB7FB9">
        <w:t>Blade</w:t>
      </w:r>
      <w:r w:rsidRPr="00FB7FB9">
        <w:t>的一般指标列入下。</w:t>
      </w:r>
    </w:p>
    <w:p w14:paraId="3879F798" w14:textId="77777777" w:rsidR="003911D6" w:rsidRPr="00FB7FB9" w:rsidRDefault="00AC086A">
      <w:pPr>
        <w:numPr>
          <w:ilvl w:val="0"/>
          <w:numId w:val="5"/>
        </w:numPr>
        <w:ind w:left="845"/>
      </w:pPr>
      <w:r w:rsidRPr="00FB7FB9">
        <w:t>框架的耦合度程度。</w:t>
      </w:r>
    </w:p>
    <w:p w14:paraId="3A1C517E" w14:textId="77777777" w:rsidR="003911D6" w:rsidRPr="00FB7FB9" w:rsidRDefault="00AC086A">
      <w:pPr>
        <w:numPr>
          <w:ilvl w:val="0"/>
          <w:numId w:val="5"/>
        </w:numPr>
        <w:ind w:left="845"/>
      </w:pPr>
      <w:r w:rsidRPr="00FB7FB9">
        <w:t>框架的灵活度分析。</w:t>
      </w:r>
    </w:p>
    <w:p w14:paraId="6B6F2F5B" w14:textId="77777777" w:rsidR="003911D6" w:rsidRPr="00FB7FB9" w:rsidRDefault="00AC086A" w:rsidP="00AC086A">
      <w:pPr>
        <w:pStyle w:val="2"/>
        <w:ind w:right="210"/>
      </w:pPr>
      <w:bookmarkStart w:id="30" w:name="_Toc227386329"/>
      <w:bookmarkStart w:id="31" w:name="_Toc222309947"/>
      <w:bookmarkStart w:id="32" w:name="_Toc482804641"/>
      <w:bookmarkStart w:id="33" w:name="_Toc482805380"/>
      <w:r w:rsidRPr="00FB7FB9">
        <w:rPr>
          <w:rFonts w:hint="eastAsia"/>
        </w:rPr>
        <w:t>测试工作内容和范围</w:t>
      </w:r>
      <w:bookmarkEnd w:id="30"/>
      <w:bookmarkEnd w:id="31"/>
      <w:bookmarkEnd w:id="32"/>
      <w:bookmarkEnd w:id="33"/>
    </w:p>
    <w:p w14:paraId="23789512" w14:textId="77777777" w:rsidR="003911D6" w:rsidRPr="00FB7FB9" w:rsidRDefault="00AC086A">
      <w:pPr>
        <w:ind w:leftChars="100" w:left="210" w:firstLineChars="200" w:firstLine="420"/>
        <w:rPr>
          <w:rFonts w:ascii="宋体" w:hAnsi="宋体"/>
        </w:rPr>
      </w:pPr>
      <w:r w:rsidRPr="00FB7FB9">
        <w:rPr>
          <w:rFonts w:ascii="宋体" w:hAnsi="宋体"/>
        </w:rPr>
        <w:t>一般的，测试评审可能的阶段有</w:t>
      </w:r>
      <w:r w:rsidRPr="00FB7FB9">
        <w:rPr>
          <w:rFonts w:ascii="宋体" w:hAnsi="宋体" w:hint="eastAsia"/>
        </w:rPr>
        <w:t>评审、测试设计、单元测试、冒烟测试、手工测试、回归测试、自动化测试、性能测试、交叉自由测试等</w:t>
      </w:r>
      <w:r w:rsidRPr="00FB7FB9">
        <w:rPr>
          <w:rFonts w:ascii="宋体" w:hAnsi="宋体"/>
        </w:rPr>
        <w:t>。</w:t>
      </w:r>
    </w:p>
    <w:p w14:paraId="63FB934D" w14:textId="77777777" w:rsidR="003911D6" w:rsidRPr="00FB7FB9" w:rsidRDefault="00AC086A">
      <w:pPr>
        <w:ind w:leftChars="100" w:left="210" w:firstLineChars="200" w:firstLine="420"/>
        <w:rPr>
          <w:rFonts w:ascii="宋体" w:hAnsi="宋体"/>
        </w:rPr>
      </w:pPr>
      <w:r w:rsidRPr="00FB7FB9">
        <w:rPr>
          <w:rFonts w:ascii="宋体" w:hAnsi="宋体"/>
        </w:rPr>
        <w:t>根据Blade的特点，选取评审、测试设计、单元测试、手工测试、自动化测试、性能测试等阶段。</w:t>
      </w:r>
    </w:p>
    <w:p w14:paraId="454EE0EA" w14:textId="77777777" w:rsidR="003911D6" w:rsidRPr="00FB7FB9" w:rsidRDefault="00AC086A">
      <w:pPr>
        <w:ind w:leftChars="100" w:left="210" w:firstLineChars="200" w:firstLine="420"/>
        <w:rPr>
          <w:rFonts w:ascii="宋体" w:hAnsi="宋体"/>
        </w:rPr>
      </w:pPr>
      <w:r w:rsidRPr="00FB7FB9">
        <w:rPr>
          <w:rFonts w:ascii="宋体" w:hAnsi="宋体"/>
        </w:rPr>
        <w:t>考虑到Java语言层次对注解的支持以及拦截器作为IOC管理的一部分，在Blade的测</w:t>
      </w:r>
      <w:r w:rsidRPr="00FB7FB9">
        <w:rPr>
          <w:rFonts w:ascii="宋体" w:hAnsi="宋体"/>
        </w:rPr>
        <w:lastRenderedPageBreak/>
        <w:t>试方案中不涉及拦截请求的功能的测试。</w:t>
      </w:r>
    </w:p>
    <w:p w14:paraId="7E175914" w14:textId="77777777" w:rsidR="003911D6" w:rsidRPr="00FB7FB9" w:rsidRDefault="00AC086A">
      <w:pPr>
        <w:ind w:leftChars="100" w:left="210" w:firstLineChars="200" w:firstLine="420"/>
        <w:rPr>
          <w:rFonts w:ascii="宋体" w:hAnsi="宋体"/>
        </w:rPr>
      </w:pPr>
      <w:r w:rsidRPr="00FB7FB9">
        <w:rPr>
          <w:rFonts w:ascii="宋体" w:hAnsi="宋体"/>
        </w:rPr>
        <w:t>考虑到对框架的安全测试涉及到诸多内容，既要考虑框架本身设计上的问题，也要考虑第三方开发包可能存在的漏洞，当然，Java语言本身也不能保证绝对安全。</w:t>
      </w:r>
    </w:p>
    <w:p w14:paraId="60C15FEE" w14:textId="77777777" w:rsidR="003911D6" w:rsidRPr="00FB7FB9" w:rsidRDefault="00AC086A">
      <w:pPr>
        <w:rPr>
          <w:rFonts w:ascii="宋体" w:hAnsi="宋体"/>
        </w:rPr>
      </w:pPr>
      <w:r w:rsidRPr="00FB7FB9">
        <w:rPr>
          <w:rFonts w:ascii="宋体" w:hAnsi="宋体"/>
        </w:rPr>
        <w:t xml:space="preserve">      在测试方案中决定</w:t>
      </w:r>
      <w:commentRangeStart w:id="34"/>
      <w:r w:rsidRPr="00FB7FB9">
        <w:rPr>
          <w:rFonts w:ascii="宋体" w:hAnsi="宋体"/>
        </w:rPr>
        <w:t>不进行Blade安全方面的测试，为此，做出了下述的假设。</w:t>
      </w:r>
    </w:p>
    <w:p w14:paraId="758A1D7A" w14:textId="77777777" w:rsidR="003911D6" w:rsidRPr="00FB7FB9" w:rsidRDefault="00AC086A">
      <w:pPr>
        <w:ind w:leftChars="100" w:left="210" w:firstLineChars="200" w:firstLine="422"/>
        <w:rPr>
          <w:rFonts w:ascii="宋体" w:hAnsi="宋体"/>
        </w:rPr>
      </w:pPr>
      <w:r w:rsidRPr="00FB7FB9">
        <w:rPr>
          <w:rFonts w:ascii="宋体" w:hAnsi="宋体"/>
          <w:b/>
          <w:bCs/>
          <w:iCs/>
        </w:rPr>
        <w:t>不存在对框架的恶意攻击，一切都是在正常环境、正常操作下对框架及其应用的测试。</w:t>
      </w:r>
      <w:commentRangeEnd w:id="34"/>
      <w:r w:rsidR="00E6629A">
        <w:rPr>
          <w:rStyle w:val="ab"/>
        </w:rPr>
        <w:commentReference w:id="34"/>
      </w:r>
    </w:p>
    <w:p w14:paraId="4E99C05D" w14:textId="77777777" w:rsidR="003911D6" w:rsidRPr="00FB7FB9" w:rsidRDefault="00AC086A" w:rsidP="00AC086A">
      <w:pPr>
        <w:pStyle w:val="1"/>
      </w:pPr>
      <w:bookmarkStart w:id="35" w:name="_Toc222309948"/>
      <w:bookmarkStart w:id="36" w:name="_Toc227386330"/>
      <w:bookmarkStart w:id="37" w:name="_Toc482804642"/>
      <w:bookmarkStart w:id="38" w:name="_Toc482805381"/>
      <w:bookmarkStart w:id="39" w:name="ceshi"/>
      <w:r w:rsidRPr="00FB7FB9">
        <w:rPr>
          <w:rFonts w:hint="eastAsia"/>
        </w:rPr>
        <w:t>测试文档</w:t>
      </w:r>
      <w:bookmarkEnd w:id="35"/>
      <w:bookmarkEnd w:id="36"/>
      <w:bookmarkEnd w:id="37"/>
      <w:bookmarkEnd w:id="38"/>
    </w:p>
    <w:p w14:paraId="7B75911D" w14:textId="77777777" w:rsidR="003911D6" w:rsidRPr="00FB7FB9" w:rsidRDefault="00AC086A" w:rsidP="00AC086A">
      <w:pPr>
        <w:pStyle w:val="2"/>
        <w:ind w:right="210"/>
      </w:pPr>
      <w:bookmarkStart w:id="40" w:name="_Toc222309949"/>
      <w:bookmarkStart w:id="41" w:name="_Toc227386331"/>
      <w:bookmarkStart w:id="42" w:name="_Toc482804643"/>
      <w:bookmarkStart w:id="43" w:name="_Toc482805382"/>
      <w:bookmarkEnd w:id="39"/>
      <w:r w:rsidRPr="00FB7FB9">
        <w:rPr>
          <w:rFonts w:hint="eastAsia"/>
        </w:rPr>
        <w:t>测试所需参考文档</w:t>
      </w:r>
      <w:bookmarkEnd w:id="40"/>
      <w:bookmarkEnd w:id="41"/>
      <w:bookmarkEnd w:id="42"/>
      <w:bookmarkEnd w:id="43"/>
    </w:p>
    <w:p w14:paraId="684D03DD" w14:textId="77777777" w:rsidR="003911D6" w:rsidRPr="00FB7FB9" w:rsidRDefault="00AC086A">
      <w:pPr>
        <w:ind w:leftChars="100" w:left="210" w:firstLineChars="200" w:firstLine="420"/>
        <w:rPr>
          <w:rFonts w:ascii="宋体" w:hAnsi="宋体"/>
        </w:rPr>
      </w:pPr>
      <w:r w:rsidRPr="00FB7FB9">
        <w:rPr>
          <w:rFonts w:ascii="宋体" w:hAnsi="宋体" w:hint="eastAsia"/>
        </w:rPr>
        <w:t>下表列出了制定和实施该测试方案时所需要使用的相关文档，并标明了各文档的可用性：</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620"/>
        <w:gridCol w:w="1530"/>
        <w:gridCol w:w="1276"/>
        <w:gridCol w:w="1468"/>
      </w:tblGrid>
      <w:tr w:rsidR="003911D6" w:rsidRPr="00FB7FB9" w14:paraId="19918A23" w14:textId="77777777">
        <w:tc>
          <w:tcPr>
            <w:tcW w:w="2628" w:type="dxa"/>
            <w:shd w:val="clear" w:color="auto" w:fill="C0C0C0"/>
          </w:tcPr>
          <w:p w14:paraId="6D9A18B6" w14:textId="77777777" w:rsidR="003911D6" w:rsidRPr="00FB7FB9" w:rsidRDefault="00AC086A">
            <w:pPr>
              <w:rPr>
                <w:rFonts w:ascii="宋体" w:hAnsi="宋体"/>
              </w:rPr>
            </w:pPr>
            <w:r w:rsidRPr="00FB7FB9">
              <w:rPr>
                <w:rFonts w:ascii="宋体" w:hAnsi="宋体" w:hint="eastAsia"/>
              </w:rPr>
              <w:t>文档[具体的文档名称和列表（版本/日期）]</w:t>
            </w:r>
          </w:p>
        </w:tc>
        <w:tc>
          <w:tcPr>
            <w:tcW w:w="1620" w:type="dxa"/>
            <w:shd w:val="clear" w:color="auto" w:fill="C0C0C0"/>
          </w:tcPr>
          <w:p w14:paraId="4BB2FFBE" w14:textId="77777777" w:rsidR="003911D6" w:rsidRPr="00FB7FB9" w:rsidRDefault="00AC086A">
            <w:pPr>
              <w:rPr>
                <w:rFonts w:ascii="宋体" w:hAnsi="宋体"/>
              </w:rPr>
            </w:pPr>
            <w:r w:rsidRPr="00FB7FB9">
              <w:rPr>
                <w:rFonts w:ascii="宋体" w:hAnsi="宋体" w:hint="eastAsia"/>
              </w:rPr>
              <w:t>已创建或可用</w:t>
            </w:r>
          </w:p>
        </w:tc>
        <w:tc>
          <w:tcPr>
            <w:tcW w:w="1530" w:type="dxa"/>
            <w:shd w:val="clear" w:color="auto" w:fill="C0C0C0"/>
          </w:tcPr>
          <w:p w14:paraId="2D09FF28" w14:textId="77777777" w:rsidR="003911D6" w:rsidRPr="00FB7FB9" w:rsidRDefault="00AC086A">
            <w:pPr>
              <w:rPr>
                <w:rFonts w:ascii="宋体" w:hAnsi="宋体"/>
              </w:rPr>
            </w:pPr>
            <w:r w:rsidRPr="00FB7FB9">
              <w:rPr>
                <w:rFonts w:ascii="宋体" w:hAnsi="宋体" w:hint="eastAsia"/>
              </w:rPr>
              <w:t>已被接收或已经过复审</w:t>
            </w:r>
          </w:p>
        </w:tc>
        <w:tc>
          <w:tcPr>
            <w:tcW w:w="1276" w:type="dxa"/>
            <w:shd w:val="clear" w:color="auto" w:fill="C0C0C0"/>
          </w:tcPr>
          <w:p w14:paraId="738E60EB" w14:textId="77777777" w:rsidR="003911D6" w:rsidRPr="00FB7FB9" w:rsidRDefault="00AC086A">
            <w:pPr>
              <w:rPr>
                <w:rFonts w:ascii="宋体" w:hAnsi="宋体"/>
              </w:rPr>
            </w:pPr>
            <w:r w:rsidRPr="00FB7FB9">
              <w:rPr>
                <w:rFonts w:ascii="宋体" w:hAnsi="宋体" w:hint="eastAsia"/>
              </w:rPr>
              <w:t>作者或来源[角色和姓名]</w:t>
            </w:r>
          </w:p>
        </w:tc>
        <w:tc>
          <w:tcPr>
            <w:tcW w:w="1468" w:type="dxa"/>
            <w:shd w:val="clear" w:color="auto" w:fill="C0C0C0"/>
          </w:tcPr>
          <w:p w14:paraId="38290AD6" w14:textId="77777777" w:rsidR="003911D6" w:rsidRPr="00FB7FB9" w:rsidRDefault="00AC086A">
            <w:pPr>
              <w:rPr>
                <w:rFonts w:ascii="宋体" w:hAnsi="宋体"/>
              </w:rPr>
            </w:pPr>
            <w:r w:rsidRPr="00FB7FB9">
              <w:rPr>
                <w:rFonts w:ascii="宋体" w:hAnsi="宋体" w:hint="eastAsia"/>
              </w:rPr>
              <w:t>备注</w:t>
            </w:r>
          </w:p>
        </w:tc>
      </w:tr>
      <w:tr w:rsidR="001A0A54" w:rsidRPr="00FB7FB9" w14:paraId="1E0DB4E5" w14:textId="77777777">
        <w:tc>
          <w:tcPr>
            <w:tcW w:w="2628" w:type="dxa"/>
          </w:tcPr>
          <w:p w14:paraId="7F6D24BF" w14:textId="77777777" w:rsidR="001A0A54" w:rsidRPr="00FB7FB9" w:rsidRDefault="001A0A54" w:rsidP="001A0A54">
            <w:pPr>
              <w:jc w:val="center"/>
              <w:rPr>
                <w:rFonts w:ascii="宋体" w:hAnsi="宋体"/>
              </w:rPr>
            </w:pPr>
            <w:r w:rsidRPr="00FB7FB9">
              <w:rPr>
                <w:rFonts w:ascii="宋体" w:hAnsi="宋体"/>
              </w:rPr>
              <w:t>软件需求分析说明书（v1.7）</w:t>
            </w:r>
          </w:p>
        </w:tc>
        <w:tc>
          <w:tcPr>
            <w:tcW w:w="1620" w:type="dxa"/>
          </w:tcPr>
          <w:p w14:paraId="1927B0E5" w14:textId="77777777" w:rsidR="001A0A54" w:rsidRPr="00FB7FB9" w:rsidRDefault="001A0A54" w:rsidP="001A0A54">
            <w:pPr>
              <w:rPr>
                <w:rFonts w:ascii="宋体" w:hAnsi="宋体"/>
              </w:rPr>
            </w:pPr>
            <w:r w:rsidRPr="00FB7FB9">
              <w:rPr>
                <w:rFonts w:ascii="宋体" w:hAnsi="宋体" w:hint="eastAsia"/>
              </w:rPr>
              <w:t>是</w:t>
            </w:r>
            <w:r w:rsidRPr="00FB7FB9">
              <w:rPr>
                <w:rFonts w:ascii="宋体" w:hAnsi="宋体"/>
              </w:rPr>
              <w:t xml:space="preserve"> </w:t>
            </w:r>
            <w:r w:rsidRPr="00FB7FB9">
              <w:rPr>
                <w:rFonts w:ascii="宋体" w:hAnsi="宋体" w:hint="eastAsia"/>
              </w:rPr>
              <w:t>否□</w:t>
            </w:r>
          </w:p>
        </w:tc>
        <w:tc>
          <w:tcPr>
            <w:tcW w:w="1530" w:type="dxa"/>
          </w:tcPr>
          <w:p w14:paraId="22B9FE43" w14:textId="77777777" w:rsidR="001A0A54" w:rsidRPr="00FB7FB9" w:rsidRDefault="001A0A54" w:rsidP="001A0A54">
            <w:pPr>
              <w:rPr>
                <w:rFonts w:ascii="宋体" w:hAnsi="宋体"/>
              </w:rPr>
            </w:pPr>
            <w:r w:rsidRPr="00FB7FB9">
              <w:rPr>
                <w:rFonts w:ascii="宋体" w:hAnsi="宋体" w:hint="eastAsia"/>
              </w:rPr>
              <w:t>是□否□</w:t>
            </w:r>
          </w:p>
        </w:tc>
        <w:tc>
          <w:tcPr>
            <w:tcW w:w="1276" w:type="dxa"/>
          </w:tcPr>
          <w:p w14:paraId="545C053D" w14:textId="77777777" w:rsidR="001A0A54" w:rsidRPr="00FB7FB9" w:rsidRDefault="001A0A54" w:rsidP="001A0A54">
            <w:pPr>
              <w:rPr>
                <w:rFonts w:ascii="宋体" w:hAnsi="宋体"/>
              </w:rPr>
            </w:pPr>
            <w:r w:rsidRPr="00FB7FB9">
              <w:rPr>
                <w:rFonts w:ascii="宋体" w:hAnsi="宋体"/>
              </w:rPr>
              <w:t>B组全体</w:t>
            </w:r>
          </w:p>
        </w:tc>
        <w:tc>
          <w:tcPr>
            <w:tcW w:w="1468" w:type="dxa"/>
          </w:tcPr>
          <w:p w14:paraId="6941D823" w14:textId="77777777" w:rsidR="001A0A54" w:rsidRPr="00FB7FB9" w:rsidRDefault="001A0A54" w:rsidP="001A0A54">
            <w:pPr>
              <w:rPr>
                <w:rFonts w:ascii="宋体" w:hAnsi="宋体"/>
              </w:rPr>
            </w:pPr>
          </w:p>
        </w:tc>
      </w:tr>
      <w:tr w:rsidR="001A0A54" w:rsidRPr="00FB7FB9" w14:paraId="7EF5FAE9" w14:textId="77777777">
        <w:tc>
          <w:tcPr>
            <w:tcW w:w="2628" w:type="dxa"/>
          </w:tcPr>
          <w:p w14:paraId="0EE18A8A" w14:textId="77777777" w:rsidR="001A0A54" w:rsidRPr="00FB7FB9" w:rsidRDefault="001A0A54" w:rsidP="001A0A54">
            <w:pPr>
              <w:jc w:val="center"/>
              <w:rPr>
                <w:rFonts w:ascii="宋体" w:hAnsi="宋体"/>
              </w:rPr>
            </w:pPr>
            <w:r w:rsidRPr="00FB7FB9">
              <w:rPr>
                <w:rFonts w:ascii="宋体" w:hAnsi="宋体"/>
              </w:rPr>
              <w:t>类图</w:t>
            </w:r>
          </w:p>
        </w:tc>
        <w:tc>
          <w:tcPr>
            <w:tcW w:w="1620" w:type="dxa"/>
          </w:tcPr>
          <w:p w14:paraId="7D8C7F56" w14:textId="77777777" w:rsidR="001A0A54" w:rsidRPr="00FB7FB9" w:rsidRDefault="001A0A54" w:rsidP="001A0A54">
            <w:pPr>
              <w:rPr>
                <w:rFonts w:ascii="宋体" w:hAnsi="宋体"/>
              </w:rPr>
            </w:pPr>
            <w:r w:rsidRPr="00FB7FB9">
              <w:rPr>
                <w:rFonts w:ascii="宋体" w:hAnsi="宋体" w:hint="eastAsia"/>
              </w:rPr>
              <w:t>是</w:t>
            </w:r>
            <w:r w:rsidRPr="00FB7FB9">
              <w:rPr>
                <w:rFonts w:ascii="宋体" w:hAnsi="宋体"/>
              </w:rPr>
              <w:t xml:space="preserve">  </w:t>
            </w:r>
            <w:r w:rsidRPr="00FB7FB9">
              <w:rPr>
                <w:rFonts w:ascii="宋体" w:hAnsi="宋体" w:hint="eastAsia"/>
              </w:rPr>
              <w:t>否□</w:t>
            </w:r>
          </w:p>
        </w:tc>
        <w:tc>
          <w:tcPr>
            <w:tcW w:w="1530" w:type="dxa"/>
          </w:tcPr>
          <w:p w14:paraId="11FDF0B8" w14:textId="77777777" w:rsidR="001A0A54" w:rsidRPr="00FB7FB9" w:rsidRDefault="001A0A54" w:rsidP="001A0A54">
            <w:pPr>
              <w:rPr>
                <w:rFonts w:ascii="宋体" w:hAnsi="宋体"/>
              </w:rPr>
            </w:pPr>
            <w:r w:rsidRPr="00FB7FB9">
              <w:rPr>
                <w:rFonts w:ascii="宋体" w:hAnsi="宋体" w:hint="eastAsia"/>
              </w:rPr>
              <w:t>是□否□</w:t>
            </w:r>
          </w:p>
        </w:tc>
        <w:tc>
          <w:tcPr>
            <w:tcW w:w="1276" w:type="dxa"/>
          </w:tcPr>
          <w:p w14:paraId="56087AAA" w14:textId="77777777" w:rsidR="001A0A54" w:rsidRPr="00FB7FB9" w:rsidRDefault="001A0A54" w:rsidP="001A0A54">
            <w:pPr>
              <w:rPr>
                <w:rFonts w:ascii="宋体" w:hAnsi="宋体"/>
              </w:rPr>
            </w:pPr>
            <w:r w:rsidRPr="00FB7FB9">
              <w:rPr>
                <w:rFonts w:ascii="宋体" w:hAnsi="宋体"/>
              </w:rPr>
              <w:t>B组全体</w:t>
            </w:r>
          </w:p>
        </w:tc>
        <w:tc>
          <w:tcPr>
            <w:tcW w:w="1468" w:type="dxa"/>
          </w:tcPr>
          <w:p w14:paraId="1E56B1F6" w14:textId="77777777" w:rsidR="001A0A54" w:rsidRPr="00FB7FB9" w:rsidRDefault="001A0A54" w:rsidP="001A0A54">
            <w:pPr>
              <w:rPr>
                <w:rFonts w:ascii="宋体" w:hAnsi="宋体"/>
              </w:rPr>
            </w:pPr>
          </w:p>
        </w:tc>
      </w:tr>
      <w:tr w:rsidR="001A0A54" w:rsidRPr="00FB7FB9" w14:paraId="50021D02" w14:textId="77777777">
        <w:tc>
          <w:tcPr>
            <w:tcW w:w="2628" w:type="dxa"/>
          </w:tcPr>
          <w:p w14:paraId="3DA7C6F6" w14:textId="77777777" w:rsidR="001A0A54" w:rsidRPr="00FB7FB9" w:rsidRDefault="001A0A54" w:rsidP="001A0A54">
            <w:pPr>
              <w:jc w:val="center"/>
              <w:rPr>
                <w:rFonts w:ascii="宋体" w:hAnsi="宋体"/>
              </w:rPr>
            </w:pPr>
            <w:r w:rsidRPr="00FB7FB9">
              <w:rPr>
                <w:rFonts w:ascii="宋体" w:hAnsi="宋体"/>
              </w:rPr>
              <w:t>用例图</w:t>
            </w:r>
          </w:p>
        </w:tc>
        <w:tc>
          <w:tcPr>
            <w:tcW w:w="1620" w:type="dxa"/>
          </w:tcPr>
          <w:p w14:paraId="6888B131" w14:textId="77777777" w:rsidR="001A0A54" w:rsidRPr="00FB7FB9" w:rsidRDefault="001A0A54" w:rsidP="001A0A54">
            <w:pPr>
              <w:rPr>
                <w:rFonts w:ascii="宋体" w:hAnsi="宋体"/>
              </w:rPr>
            </w:pPr>
            <w:r w:rsidRPr="00FB7FB9">
              <w:rPr>
                <w:rFonts w:ascii="宋体" w:hAnsi="宋体" w:hint="eastAsia"/>
              </w:rPr>
              <w:t>是</w:t>
            </w:r>
            <w:r w:rsidRPr="00FB7FB9">
              <w:rPr>
                <w:rFonts w:ascii="宋体" w:hAnsi="宋体"/>
              </w:rPr>
              <w:t xml:space="preserve">  </w:t>
            </w:r>
            <w:r w:rsidRPr="00FB7FB9">
              <w:rPr>
                <w:rFonts w:ascii="宋体" w:hAnsi="宋体" w:hint="eastAsia"/>
              </w:rPr>
              <w:t>否□</w:t>
            </w:r>
          </w:p>
        </w:tc>
        <w:tc>
          <w:tcPr>
            <w:tcW w:w="1530" w:type="dxa"/>
          </w:tcPr>
          <w:p w14:paraId="5F029F3B" w14:textId="77777777" w:rsidR="001A0A54" w:rsidRPr="00FB7FB9" w:rsidRDefault="001A0A54" w:rsidP="001A0A54">
            <w:pPr>
              <w:rPr>
                <w:rFonts w:ascii="宋体" w:hAnsi="宋体"/>
              </w:rPr>
            </w:pPr>
            <w:r w:rsidRPr="00FB7FB9">
              <w:rPr>
                <w:rFonts w:ascii="宋体" w:hAnsi="宋体" w:hint="eastAsia"/>
              </w:rPr>
              <w:t>是□否□</w:t>
            </w:r>
          </w:p>
        </w:tc>
        <w:tc>
          <w:tcPr>
            <w:tcW w:w="1276" w:type="dxa"/>
          </w:tcPr>
          <w:p w14:paraId="02A392FF" w14:textId="77777777" w:rsidR="001A0A54" w:rsidRPr="00FB7FB9" w:rsidRDefault="001A0A54" w:rsidP="001A0A54">
            <w:pPr>
              <w:rPr>
                <w:rFonts w:ascii="宋体" w:hAnsi="宋体"/>
              </w:rPr>
            </w:pPr>
            <w:r w:rsidRPr="00FB7FB9">
              <w:rPr>
                <w:rFonts w:ascii="宋体" w:hAnsi="宋体"/>
              </w:rPr>
              <w:t>B组全体</w:t>
            </w:r>
          </w:p>
        </w:tc>
        <w:tc>
          <w:tcPr>
            <w:tcW w:w="1468" w:type="dxa"/>
          </w:tcPr>
          <w:p w14:paraId="584AFE14" w14:textId="77777777" w:rsidR="001A0A54" w:rsidRPr="00FB7FB9" w:rsidRDefault="001A0A54" w:rsidP="001A0A54">
            <w:pPr>
              <w:rPr>
                <w:rFonts w:ascii="宋体" w:hAnsi="宋体"/>
              </w:rPr>
            </w:pPr>
          </w:p>
        </w:tc>
      </w:tr>
      <w:tr w:rsidR="001A0A54" w:rsidRPr="00FB7FB9" w14:paraId="3EB239D6" w14:textId="77777777">
        <w:tc>
          <w:tcPr>
            <w:tcW w:w="2628" w:type="dxa"/>
          </w:tcPr>
          <w:p w14:paraId="7C1FBB1A" w14:textId="77777777" w:rsidR="001A0A54" w:rsidRPr="00FB7FB9" w:rsidRDefault="001A0A54" w:rsidP="001A0A54">
            <w:pPr>
              <w:jc w:val="center"/>
              <w:rPr>
                <w:rFonts w:ascii="宋体" w:hAnsi="宋体"/>
              </w:rPr>
            </w:pPr>
            <w:r w:rsidRPr="00FB7FB9">
              <w:rPr>
                <w:rFonts w:ascii="宋体" w:hAnsi="宋体"/>
              </w:rPr>
              <w:t>用例场景</w:t>
            </w:r>
          </w:p>
        </w:tc>
        <w:tc>
          <w:tcPr>
            <w:tcW w:w="1620" w:type="dxa"/>
          </w:tcPr>
          <w:p w14:paraId="6859CB6E" w14:textId="77777777" w:rsidR="001A0A54" w:rsidRPr="00FB7FB9" w:rsidRDefault="001A0A54" w:rsidP="001A0A54">
            <w:pPr>
              <w:rPr>
                <w:rFonts w:ascii="宋体" w:hAnsi="宋体"/>
              </w:rPr>
            </w:pPr>
            <w:r w:rsidRPr="00FB7FB9">
              <w:rPr>
                <w:rFonts w:ascii="宋体" w:hAnsi="宋体" w:hint="eastAsia"/>
              </w:rPr>
              <w:t>是</w:t>
            </w:r>
            <w:r w:rsidRPr="00FB7FB9">
              <w:rPr>
                <w:rFonts w:ascii="宋体" w:hAnsi="宋体"/>
              </w:rPr>
              <w:t xml:space="preserve">  </w:t>
            </w:r>
            <w:r w:rsidRPr="00FB7FB9">
              <w:rPr>
                <w:rFonts w:ascii="宋体" w:hAnsi="宋体" w:hint="eastAsia"/>
              </w:rPr>
              <w:t>否□</w:t>
            </w:r>
          </w:p>
        </w:tc>
        <w:tc>
          <w:tcPr>
            <w:tcW w:w="1530" w:type="dxa"/>
          </w:tcPr>
          <w:p w14:paraId="57DE25E2" w14:textId="77777777" w:rsidR="001A0A54" w:rsidRPr="00FB7FB9" w:rsidRDefault="001A0A54" w:rsidP="001A0A54">
            <w:pPr>
              <w:rPr>
                <w:rFonts w:ascii="宋体" w:hAnsi="宋体"/>
              </w:rPr>
            </w:pPr>
            <w:r w:rsidRPr="00FB7FB9">
              <w:rPr>
                <w:rFonts w:ascii="宋体" w:hAnsi="宋体" w:hint="eastAsia"/>
              </w:rPr>
              <w:t>是□否□</w:t>
            </w:r>
          </w:p>
        </w:tc>
        <w:tc>
          <w:tcPr>
            <w:tcW w:w="1276" w:type="dxa"/>
          </w:tcPr>
          <w:p w14:paraId="006030AA" w14:textId="77777777" w:rsidR="001A0A54" w:rsidRPr="00FB7FB9" w:rsidRDefault="001A0A54" w:rsidP="001A0A54">
            <w:pPr>
              <w:rPr>
                <w:rFonts w:ascii="宋体" w:hAnsi="宋体"/>
              </w:rPr>
            </w:pPr>
            <w:r w:rsidRPr="00FB7FB9">
              <w:rPr>
                <w:rFonts w:ascii="宋体" w:hAnsi="宋体"/>
              </w:rPr>
              <w:t>B组全体</w:t>
            </w:r>
          </w:p>
        </w:tc>
        <w:tc>
          <w:tcPr>
            <w:tcW w:w="1468" w:type="dxa"/>
          </w:tcPr>
          <w:p w14:paraId="053789E8" w14:textId="77777777" w:rsidR="001A0A54" w:rsidRPr="00FB7FB9" w:rsidRDefault="001A0A54" w:rsidP="001A0A54">
            <w:pPr>
              <w:rPr>
                <w:rFonts w:ascii="宋体" w:hAnsi="宋体"/>
              </w:rPr>
            </w:pPr>
          </w:p>
        </w:tc>
      </w:tr>
      <w:tr w:rsidR="001A0A54" w:rsidRPr="00FB7FB9" w14:paraId="273EB0E2" w14:textId="77777777">
        <w:tc>
          <w:tcPr>
            <w:tcW w:w="2628" w:type="dxa"/>
          </w:tcPr>
          <w:p w14:paraId="5661A390" w14:textId="77777777" w:rsidR="001A0A54" w:rsidRPr="00FB7FB9" w:rsidRDefault="001A0A54" w:rsidP="001A0A54">
            <w:pPr>
              <w:jc w:val="center"/>
              <w:rPr>
                <w:rFonts w:ascii="宋体" w:hAnsi="宋体"/>
              </w:rPr>
            </w:pPr>
            <w:r w:rsidRPr="00FB7FB9">
              <w:rPr>
                <w:rFonts w:ascii="宋体" w:hAnsi="宋体"/>
              </w:rPr>
              <w:t>单元测试设计方案</w:t>
            </w:r>
          </w:p>
        </w:tc>
        <w:tc>
          <w:tcPr>
            <w:tcW w:w="1620" w:type="dxa"/>
          </w:tcPr>
          <w:p w14:paraId="7ACCB6AE" w14:textId="77777777" w:rsidR="001A0A54" w:rsidRPr="00FB7FB9" w:rsidRDefault="001A0A54" w:rsidP="001A0A54">
            <w:pPr>
              <w:rPr>
                <w:rFonts w:ascii="宋体" w:hAnsi="宋体"/>
              </w:rPr>
            </w:pPr>
            <w:r w:rsidRPr="00FB7FB9">
              <w:rPr>
                <w:rFonts w:ascii="宋体" w:hAnsi="宋体" w:hint="eastAsia"/>
              </w:rPr>
              <w:t>是□否□</w:t>
            </w:r>
          </w:p>
        </w:tc>
        <w:tc>
          <w:tcPr>
            <w:tcW w:w="1530" w:type="dxa"/>
          </w:tcPr>
          <w:p w14:paraId="1A893C95" w14:textId="77777777" w:rsidR="001A0A54" w:rsidRPr="00FB7FB9" w:rsidRDefault="001A0A54" w:rsidP="001A0A54">
            <w:pPr>
              <w:rPr>
                <w:rFonts w:ascii="宋体" w:hAnsi="宋体"/>
              </w:rPr>
            </w:pPr>
            <w:r w:rsidRPr="00FB7FB9">
              <w:rPr>
                <w:rFonts w:ascii="宋体" w:hAnsi="宋体" w:hint="eastAsia"/>
              </w:rPr>
              <w:t>是□否□</w:t>
            </w:r>
          </w:p>
        </w:tc>
        <w:tc>
          <w:tcPr>
            <w:tcW w:w="1276" w:type="dxa"/>
          </w:tcPr>
          <w:p w14:paraId="1DE5CDEA" w14:textId="77777777" w:rsidR="001A0A54" w:rsidRPr="00FB7FB9" w:rsidRDefault="001A0A54" w:rsidP="001A0A54">
            <w:pPr>
              <w:rPr>
                <w:rFonts w:ascii="宋体" w:hAnsi="宋体"/>
              </w:rPr>
            </w:pPr>
            <w:r w:rsidRPr="00FB7FB9">
              <w:rPr>
                <w:rFonts w:ascii="宋体" w:hAnsi="宋体"/>
              </w:rPr>
              <w:t>B</w:t>
            </w:r>
            <w:proofErr w:type="gramStart"/>
            <w:r w:rsidRPr="00FB7FB9">
              <w:rPr>
                <w:rFonts w:ascii="宋体" w:hAnsi="宋体"/>
              </w:rPr>
              <w:t>组各成员</w:t>
            </w:r>
            <w:proofErr w:type="gramEnd"/>
          </w:p>
        </w:tc>
        <w:tc>
          <w:tcPr>
            <w:tcW w:w="1468" w:type="dxa"/>
          </w:tcPr>
          <w:p w14:paraId="14193CD0" w14:textId="77777777" w:rsidR="001A0A54" w:rsidRPr="00FB7FB9" w:rsidRDefault="001A0A54" w:rsidP="001A0A54">
            <w:pPr>
              <w:rPr>
                <w:rFonts w:ascii="宋体" w:hAnsi="宋体"/>
              </w:rPr>
            </w:pPr>
          </w:p>
        </w:tc>
      </w:tr>
      <w:tr w:rsidR="001A0A54" w:rsidRPr="00FB7FB9" w14:paraId="406E7F46" w14:textId="77777777">
        <w:tc>
          <w:tcPr>
            <w:tcW w:w="2628" w:type="dxa"/>
          </w:tcPr>
          <w:p w14:paraId="2B14A638" w14:textId="77777777" w:rsidR="001A0A54" w:rsidRPr="00FB7FB9" w:rsidRDefault="001A0A54" w:rsidP="001A0A54">
            <w:pPr>
              <w:jc w:val="center"/>
              <w:rPr>
                <w:rFonts w:ascii="宋体" w:hAnsi="宋体"/>
              </w:rPr>
            </w:pPr>
            <w:r w:rsidRPr="00FB7FB9">
              <w:rPr>
                <w:rFonts w:ascii="宋体" w:hAnsi="宋体"/>
              </w:rPr>
              <w:t>性能测试方案</w:t>
            </w:r>
          </w:p>
        </w:tc>
        <w:tc>
          <w:tcPr>
            <w:tcW w:w="1620" w:type="dxa"/>
          </w:tcPr>
          <w:p w14:paraId="52397D32" w14:textId="77777777" w:rsidR="001A0A54" w:rsidRPr="00FB7FB9" w:rsidRDefault="001A0A54" w:rsidP="001A0A54">
            <w:pPr>
              <w:rPr>
                <w:rFonts w:ascii="宋体" w:hAnsi="宋体"/>
              </w:rPr>
            </w:pPr>
            <w:r w:rsidRPr="00FB7FB9">
              <w:rPr>
                <w:rFonts w:ascii="宋体" w:hAnsi="宋体" w:hint="eastAsia"/>
              </w:rPr>
              <w:t>是□否□</w:t>
            </w:r>
          </w:p>
        </w:tc>
        <w:tc>
          <w:tcPr>
            <w:tcW w:w="1530" w:type="dxa"/>
          </w:tcPr>
          <w:p w14:paraId="0284D29E" w14:textId="77777777" w:rsidR="001A0A54" w:rsidRPr="00FB7FB9" w:rsidRDefault="001A0A54" w:rsidP="001A0A54">
            <w:pPr>
              <w:rPr>
                <w:rFonts w:ascii="宋体" w:hAnsi="宋体"/>
              </w:rPr>
            </w:pPr>
            <w:r w:rsidRPr="00FB7FB9">
              <w:rPr>
                <w:rFonts w:ascii="宋体" w:hAnsi="宋体" w:hint="eastAsia"/>
              </w:rPr>
              <w:t>是□否□</w:t>
            </w:r>
          </w:p>
        </w:tc>
        <w:tc>
          <w:tcPr>
            <w:tcW w:w="1276" w:type="dxa"/>
          </w:tcPr>
          <w:p w14:paraId="3C9096A5" w14:textId="77777777" w:rsidR="001A0A54" w:rsidRPr="00FB7FB9" w:rsidRDefault="001A0A54" w:rsidP="001A0A54">
            <w:pPr>
              <w:rPr>
                <w:rFonts w:ascii="宋体" w:hAnsi="宋体"/>
              </w:rPr>
            </w:pPr>
            <w:r w:rsidRPr="00FB7FB9">
              <w:rPr>
                <w:rFonts w:ascii="宋体" w:hAnsi="宋体"/>
              </w:rPr>
              <w:t>B组全体</w:t>
            </w:r>
          </w:p>
        </w:tc>
        <w:tc>
          <w:tcPr>
            <w:tcW w:w="1468" w:type="dxa"/>
          </w:tcPr>
          <w:p w14:paraId="11F007F8" w14:textId="77777777" w:rsidR="001A0A54" w:rsidRPr="00FB7FB9" w:rsidRDefault="001A0A54" w:rsidP="001A0A54">
            <w:pPr>
              <w:rPr>
                <w:rFonts w:ascii="宋体" w:hAnsi="宋体"/>
              </w:rPr>
            </w:pPr>
          </w:p>
        </w:tc>
      </w:tr>
      <w:tr w:rsidR="001A0A54" w:rsidRPr="00FB7FB9" w14:paraId="04FB4D4F" w14:textId="77777777">
        <w:tc>
          <w:tcPr>
            <w:tcW w:w="2628" w:type="dxa"/>
          </w:tcPr>
          <w:p w14:paraId="6A157386" w14:textId="77777777" w:rsidR="001A0A54" w:rsidRPr="00FB7FB9" w:rsidRDefault="001A0A54" w:rsidP="001A0A54">
            <w:pPr>
              <w:jc w:val="center"/>
              <w:rPr>
                <w:rFonts w:ascii="宋体" w:hAnsi="宋体"/>
              </w:rPr>
            </w:pPr>
            <w:r w:rsidRPr="00FB7FB9">
              <w:rPr>
                <w:rFonts w:ascii="宋体" w:hAnsi="宋体"/>
              </w:rPr>
              <w:t>静态评审方案</w:t>
            </w:r>
          </w:p>
        </w:tc>
        <w:tc>
          <w:tcPr>
            <w:tcW w:w="1620" w:type="dxa"/>
          </w:tcPr>
          <w:p w14:paraId="53FDC660" w14:textId="77777777" w:rsidR="001A0A54" w:rsidRPr="00FB7FB9" w:rsidRDefault="001A0A54" w:rsidP="001A0A54">
            <w:pPr>
              <w:rPr>
                <w:rFonts w:ascii="宋体" w:hAnsi="宋体"/>
              </w:rPr>
            </w:pPr>
            <w:r w:rsidRPr="00FB7FB9">
              <w:rPr>
                <w:rFonts w:ascii="宋体" w:hAnsi="宋体" w:hint="eastAsia"/>
              </w:rPr>
              <w:t>是□否□</w:t>
            </w:r>
          </w:p>
        </w:tc>
        <w:tc>
          <w:tcPr>
            <w:tcW w:w="1530" w:type="dxa"/>
          </w:tcPr>
          <w:p w14:paraId="49B043E4" w14:textId="77777777" w:rsidR="001A0A54" w:rsidRPr="00FB7FB9" w:rsidRDefault="001A0A54" w:rsidP="001A0A54">
            <w:pPr>
              <w:rPr>
                <w:rFonts w:ascii="宋体" w:hAnsi="宋体"/>
              </w:rPr>
            </w:pPr>
            <w:r w:rsidRPr="00FB7FB9">
              <w:rPr>
                <w:rFonts w:ascii="宋体" w:hAnsi="宋体" w:hint="eastAsia"/>
              </w:rPr>
              <w:t>是□否□</w:t>
            </w:r>
          </w:p>
        </w:tc>
        <w:tc>
          <w:tcPr>
            <w:tcW w:w="1276" w:type="dxa"/>
          </w:tcPr>
          <w:p w14:paraId="0A2954B4" w14:textId="77777777" w:rsidR="001A0A54" w:rsidRPr="00FB7FB9" w:rsidRDefault="001A0A54" w:rsidP="001A0A54">
            <w:pPr>
              <w:rPr>
                <w:rFonts w:ascii="宋体" w:hAnsi="宋体"/>
              </w:rPr>
            </w:pPr>
            <w:r w:rsidRPr="00FB7FB9">
              <w:rPr>
                <w:rFonts w:ascii="宋体" w:hAnsi="宋体"/>
              </w:rPr>
              <w:t>B组全体</w:t>
            </w:r>
          </w:p>
        </w:tc>
        <w:tc>
          <w:tcPr>
            <w:tcW w:w="1468" w:type="dxa"/>
          </w:tcPr>
          <w:p w14:paraId="6EA32CD1" w14:textId="77777777" w:rsidR="001A0A54" w:rsidRPr="00FB7FB9" w:rsidRDefault="001A0A54" w:rsidP="001A0A54">
            <w:pPr>
              <w:rPr>
                <w:rFonts w:ascii="宋体" w:hAnsi="宋体"/>
              </w:rPr>
            </w:pPr>
          </w:p>
        </w:tc>
      </w:tr>
      <w:tr w:rsidR="001A0A54" w:rsidRPr="00FB7FB9" w14:paraId="5F5FA1A9" w14:textId="77777777">
        <w:tc>
          <w:tcPr>
            <w:tcW w:w="2628" w:type="dxa"/>
          </w:tcPr>
          <w:p w14:paraId="37D17B15" w14:textId="77777777" w:rsidR="001A0A54" w:rsidRPr="00FB7FB9" w:rsidRDefault="001A0A54" w:rsidP="001A0A54">
            <w:pPr>
              <w:jc w:val="center"/>
              <w:rPr>
                <w:rFonts w:ascii="宋体" w:hAnsi="宋体"/>
              </w:rPr>
            </w:pPr>
            <w:r w:rsidRPr="00FB7FB9">
              <w:rPr>
                <w:rFonts w:ascii="宋体" w:hAnsi="宋体" w:hint="eastAsia"/>
              </w:rPr>
              <w:t>测试工具参考文档</w:t>
            </w:r>
          </w:p>
        </w:tc>
        <w:tc>
          <w:tcPr>
            <w:tcW w:w="1620" w:type="dxa"/>
          </w:tcPr>
          <w:p w14:paraId="7A6BB4FC" w14:textId="77777777" w:rsidR="001A0A54" w:rsidRPr="00FB7FB9" w:rsidRDefault="001A0A54" w:rsidP="001A0A54">
            <w:pPr>
              <w:rPr>
                <w:rFonts w:ascii="宋体" w:hAnsi="宋体"/>
              </w:rPr>
            </w:pPr>
            <w:r w:rsidRPr="00FB7FB9">
              <w:rPr>
                <w:rFonts w:ascii="宋体" w:hAnsi="宋体" w:hint="eastAsia"/>
              </w:rPr>
              <w:t>是□否□</w:t>
            </w:r>
          </w:p>
        </w:tc>
        <w:tc>
          <w:tcPr>
            <w:tcW w:w="1530" w:type="dxa"/>
          </w:tcPr>
          <w:p w14:paraId="110B1804" w14:textId="77777777" w:rsidR="001A0A54" w:rsidRPr="00FB7FB9" w:rsidRDefault="001A0A54" w:rsidP="001A0A54">
            <w:pPr>
              <w:rPr>
                <w:rFonts w:ascii="宋体" w:hAnsi="宋体"/>
              </w:rPr>
            </w:pPr>
            <w:r w:rsidRPr="00FB7FB9">
              <w:rPr>
                <w:rFonts w:ascii="宋体" w:hAnsi="宋体" w:hint="eastAsia"/>
              </w:rPr>
              <w:t>是□否□</w:t>
            </w:r>
          </w:p>
        </w:tc>
        <w:tc>
          <w:tcPr>
            <w:tcW w:w="1276" w:type="dxa"/>
          </w:tcPr>
          <w:p w14:paraId="71A51DA7" w14:textId="77777777" w:rsidR="001A0A54" w:rsidRPr="00FB7FB9" w:rsidRDefault="001A0A54" w:rsidP="001A0A54">
            <w:pPr>
              <w:rPr>
                <w:rFonts w:ascii="宋体" w:hAnsi="宋体"/>
              </w:rPr>
            </w:pPr>
            <w:r w:rsidRPr="00FB7FB9">
              <w:rPr>
                <w:rFonts w:ascii="宋体" w:hAnsi="宋体"/>
              </w:rPr>
              <w:t>B组全体</w:t>
            </w:r>
          </w:p>
        </w:tc>
        <w:tc>
          <w:tcPr>
            <w:tcW w:w="1468" w:type="dxa"/>
          </w:tcPr>
          <w:p w14:paraId="666F8574" w14:textId="77777777" w:rsidR="001A0A54" w:rsidRPr="00FB7FB9" w:rsidRDefault="001A0A54" w:rsidP="001A0A54">
            <w:pPr>
              <w:rPr>
                <w:rFonts w:ascii="宋体" w:hAnsi="宋体"/>
              </w:rPr>
            </w:pPr>
          </w:p>
        </w:tc>
      </w:tr>
    </w:tbl>
    <w:p w14:paraId="72C9A729" w14:textId="77777777" w:rsidR="003911D6" w:rsidRPr="00FB7FB9" w:rsidRDefault="003911D6"/>
    <w:p w14:paraId="3D1EB6C6" w14:textId="77777777" w:rsidR="003911D6" w:rsidRPr="00FB7FB9" w:rsidRDefault="00AC086A" w:rsidP="00AC086A">
      <w:pPr>
        <w:pStyle w:val="2"/>
        <w:ind w:right="210"/>
      </w:pPr>
      <w:bookmarkStart w:id="44" w:name="_Toc222309950"/>
      <w:bookmarkStart w:id="45" w:name="_Toc227386332"/>
      <w:bookmarkStart w:id="46" w:name="_Toc482804644"/>
      <w:bookmarkStart w:id="47" w:name="_Toc482805383"/>
      <w:r w:rsidRPr="00FB7FB9">
        <w:rPr>
          <w:rFonts w:hint="eastAsia"/>
        </w:rPr>
        <w:t>测试需提交文档</w:t>
      </w:r>
      <w:bookmarkEnd w:id="44"/>
      <w:bookmarkEnd w:id="45"/>
      <w:bookmarkEnd w:id="46"/>
      <w:bookmarkEnd w:id="47"/>
    </w:p>
    <w:p w14:paraId="5E568C8A" w14:textId="77777777" w:rsidR="003911D6" w:rsidRPr="00FB7FB9" w:rsidRDefault="00AC086A">
      <w:pPr>
        <w:ind w:leftChars="100" w:left="210" w:firstLineChars="200" w:firstLine="420"/>
        <w:rPr>
          <w:rFonts w:ascii="宋体" w:hAnsi="宋体"/>
        </w:rPr>
      </w:pPr>
      <w:r w:rsidRPr="00FB7FB9">
        <w:rPr>
          <w:rFonts w:ascii="宋体" w:hAnsi="宋体" w:hint="eastAsia"/>
        </w:rPr>
        <w:t>下表列出了制定和实施该测试方案时测试所需要提交的相关文档，并标明了各文档的可用性：</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620"/>
        <w:gridCol w:w="1530"/>
        <w:gridCol w:w="1276"/>
        <w:gridCol w:w="1468"/>
      </w:tblGrid>
      <w:tr w:rsidR="003911D6" w:rsidRPr="00FB7FB9" w14:paraId="4D91669A" w14:textId="77777777">
        <w:tc>
          <w:tcPr>
            <w:tcW w:w="2628" w:type="dxa"/>
            <w:shd w:val="clear" w:color="auto" w:fill="C0C0C0"/>
          </w:tcPr>
          <w:p w14:paraId="395A7654" w14:textId="77777777" w:rsidR="003911D6" w:rsidRPr="00FB7FB9" w:rsidRDefault="00AC086A">
            <w:pPr>
              <w:rPr>
                <w:rFonts w:ascii="宋体" w:hAnsi="宋体"/>
              </w:rPr>
            </w:pPr>
            <w:r w:rsidRPr="00FB7FB9">
              <w:rPr>
                <w:rFonts w:ascii="宋体" w:hAnsi="宋体" w:hint="eastAsia"/>
              </w:rPr>
              <w:t>文档[具体的文档名称和列表（版本/日期）]</w:t>
            </w:r>
          </w:p>
        </w:tc>
        <w:tc>
          <w:tcPr>
            <w:tcW w:w="1620" w:type="dxa"/>
            <w:shd w:val="clear" w:color="auto" w:fill="C0C0C0"/>
          </w:tcPr>
          <w:p w14:paraId="5E7A5971" w14:textId="77777777" w:rsidR="003911D6" w:rsidRPr="00FB7FB9" w:rsidRDefault="00AC086A">
            <w:pPr>
              <w:rPr>
                <w:rFonts w:ascii="宋体" w:hAnsi="宋体"/>
              </w:rPr>
            </w:pPr>
            <w:r w:rsidRPr="00FB7FB9">
              <w:rPr>
                <w:rFonts w:ascii="宋体" w:hAnsi="宋体" w:hint="eastAsia"/>
              </w:rPr>
              <w:t>已创建或可用</w:t>
            </w:r>
          </w:p>
        </w:tc>
        <w:tc>
          <w:tcPr>
            <w:tcW w:w="1530" w:type="dxa"/>
            <w:shd w:val="clear" w:color="auto" w:fill="C0C0C0"/>
          </w:tcPr>
          <w:p w14:paraId="16C63798" w14:textId="77777777" w:rsidR="003911D6" w:rsidRPr="00FB7FB9" w:rsidRDefault="00AC086A">
            <w:pPr>
              <w:rPr>
                <w:rFonts w:ascii="宋体" w:hAnsi="宋体"/>
              </w:rPr>
            </w:pPr>
            <w:r w:rsidRPr="00FB7FB9">
              <w:rPr>
                <w:rFonts w:ascii="宋体" w:hAnsi="宋体" w:hint="eastAsia"/>
              </w:rPr>
              <w:t>已被接收或已经过复审</w:t>
            </w:r>
          </w:p>
        </w:tc>
        <w:tc>
          <w:tcPr>
            <w:tcW w:w="1276" w:type="dxa"/>
            <w:shd w:val="clear" w:color="auto" w:fill="C0C0C0"/>
          </w:tcPr>
          <w:p w14:paraId="4D4F7924" w14:textId="77777777" w:rsidR="003911D6" w:rsidRPr="00FB7FB9" w:rsidRDefault="00AC086A">
            <w:pPr>
              <w:rPr>
                <w:rFonts w:ascii="宋体" w:hAnsi="宋体"/>
              </w:rPr>
            </w:pPr>
            <w:r w:rsidRPr="00FB7FB9">
              <w:rPr>
                <w:rFonts w:ascii="宋体" w:hAnsi="宋体" w:hint="eastAsia"/>
              </w:rPr>
              <w:t>作者或来源[角色和姓名]</w:t>
            </w:r>
          </w:p>
        </w:tc>
        <w:tc>
          <w:tcPr>
            <w:tcW w:w="1468" w:type="dxa"/>
            <w:shd w:val="clear" w:color="auto" w:fill="C0C0C0"/>
          </w:tcPr>
          <w:p w14:paraId="7CE73962" w14:textId="77777777" w:rsidR="003911D6" w:rsidRPr="00FB7FB9" w:rsidRDefault="00AC086A">
            <w:pPr>
              <w:rPr>
                <w:rFonts w:ascii="宋体" w:hAnsi="宋体"/>
              </w:rPr>
            </w:pPr>
            <w:r w:rsidRPr="00FB7FB9">
              <w:rPr>
                <w:rFonts w:ascii="宋体" w:hAnsi="宋体" w:hint="eastAsia"/>
              </w:rPr>
              <w:t>备注</w:t>
            </w:r>
          </w:p>
        </w:tc>
      </w:tr>
      <w:tr w:rsidR="003911D6" w:rsidRPr="00FB7FB9" w14:paraId="3A4B86FA" w14:textId="77777777">
        <w:tc>
          <w:tcPr>
            <w:tcW w:w="2628" w:type="dxa"/>
          </w:tcPr>
          <w:p w14:paraId="5E1A017A" w14:textId="77777777" w:rsidR="003911D6" w:rsidRPr="00FB7FB9" w:rsidRDefault="00AC086A">
            <w:pPr>
              <w:jc w:val="center"/>
              <w:rPr>
                <w:rFonts w:ascii="宋体" w:hAnsi="宋体"/>
              </w:rPr>
            </w:pPr>
            <w:r w:rsidRPr="00FB7FB9">
              <w:rPr>
                <w:rFonts w:ascii="宋体" w:hAnsi="宋体" w:hint="eastAsia"/>
              </w:rPr>
              <w:t>测试计划</w:t>
            </w:r>
          </w:p>
        </w:tc>
        <w:tc>
          <w:tcPr>
            <w:tcW w:w="1620" w:type="dxa"/>
          </w:tcPr>
          <w:p w14:paraId="26B795DD" w14:textId="77777777" w:rsidR="003911D6" w:rsidRPr="00FB7FB9" w:rsidRDefault="00AC086A">
            <w:pPr>
              <w:rPr>
                <w:rFonts w:ascii="宋体" w:hAnsi="宋体"/>
              </w:rPr>
            </w:pPr>
            <w:r w:rsidRPr="00FB7FB9">
              <w:rPr>
                <w:rFonts w:ascii="宋体" w:hAnsi="宋体" w:hint="eastAsia"/>
              </w:rPr>
              <w:t>是□否□</w:t>
            </w:r>
          </w:p>
        </w:tc>
        <w:tc>
          <w:tcPr>
            <w:tcW w:w="1530" w:type="dxa"/>
          </w:tcPr>
          <w:p w14:paraId="6BFD1261" w14:textId="77777777" w:rsidR="003911D6" w:rsidRPr="00FB7FB9" w:rsidRDefault="00AC086A">
            <w:pPr>
              <w:rPr>
                <w:rFonts w:ascii="宋体" w:hAnsi="宋体"/>
              </w:rPr>
            </w:pPr>
            <w:r w:rsidRPr="00FB7FB9">
              <w:rPr>
                <w:rFonts w:ascii="宋体" w:hAnsi="宋体" w:hint="eastAsia"/>
              </w:rPr>
              <w:t>是□否□</w:t>
            </w:r>
          </w:p>
        </w:tc>
        <w:tc>
          <w:tcPr>
            <w:tcW w:w="1276" w:type="dxa"/>
          </w:tcPr>
          <w:p w14:paraId="66B6FDEF" w14:textId="77777777" w:rsidR="003911D6" w:rsidRPr="00FB7FB9" w:rsidRDefault="00AC086A">
            <w:pPr>
              <w:rPr>
                <w:rFonts w:ascii="宋体" w:hAnsi="宋体"/>
              </w:rPr>
            </w:pPr>
            <w:proofErr w:type="gramStart"/>
            <w:r w:rsidRPr="00FB7FB9">
              <w:rPr>
                <w:rFonts w:ascii="宋体" w:hAnsi="宋体"/>
              </w:rPr>
              <w:t>穆鹏飞</w:t>
            </w:r>
            <w:proofErr w:type="gramEnd"/>
          </w:p>
        </w:tc>
        <w:tc>
          <w:tcPr>
            <w:tcW w:w="1468" w:type="dxa"/>
          </w:tcPr>
          <w:p w14:paraId="1538ACD8" w14:textId="77777777" w:rsidR="003911D6" w:rsidRPr="00FB7FB9" w:rsidRDefault="003911D6">
            <w:pPr>
              <w:rPr>
                <w:rFonts w:ascii="宋体" w:hAnsi="宋体"/>
              </w:rPr>
            </w:pPr>
          </w:p>
        </w:tc>
      </w:tr>
      <w:tr w:rsidR="003911D6" w:rsidRPr="00FB7FB9" w14:paraId="0EFF2068" w14:textId="77777777">
        <w:tc>
          <w:tcPr>
            <w:tcW w:w="2628" w:type="dxa"/>
          </w:tcPr>
          <w:p w14:paraId="7E85FA9C" w14:textId="77777777" w:rsidR="003911D6" w:rsidRPr="00FB7FB9" w:rsidRDefault="00AC086A">
            <w:pPr>
              <w:jc w:val="center"/>
              <w:rPr>
                <w:rFonts w:ascii="宋体" w:hAnsi="宋体"/>
              </w:rPr>
            </w:pPr>
            <w:r w:rsidRPr="00FB7FB9">
              <w:rPr>
                <w:rFonts w:ascii="宋体" w:hAnsi="宋体" w:hint="eastAsia"/>
              </w:rPr>
              <w:t>单元测试设计（单元测试报告）</w:t>
            </w:r>
          </w:p>
        </w:tc>
        <w:tc>
          <w:tcPr>
            <w:tcW w:w="1620" w:type="dxa"/>
          </w:tcPr>
          <w:p w14:paraId="74EC320C" w14:textId="77777777" w:rsidR="003911D6" w:rsidRPr="00FB7FB9" w:rsidRDefault="00AC086A">
            <w:pPr>
              <w:rPr>
                <w:rFonts w:ascii="宋体" w:hAnsi="宋体"/>
              </w:rPr>
            </w:pPr>
            <w:r w:rsidRPr="00FB7FB9">
              <w:rPr>
                <w:rFonts w:ascii="宋体" w:hAnsi="宋体" w:hint="eastAsia"/>
              </w:rPr>
              <w:t>是□否□</w:t>
            </w:r>
          </w:p>
        </w:tc>
        <w:tc>
          <w:tcPr>
            <w:tcW w:w="1530" w:type="dxa"/>
          </w:tcPr>
          <w:p w14:paraId="2448EE79" w14:textId="77777777" w:rsidR="003911D6" w:rsidRPr="00FB7FB9" w:rsidRDefault="00AC086A">
            <w:pPr>
              <w:rPr>
                <w:rFonts w:ascii="宋体" w:hAnsi="宋体"/>
              </w:rPr>
            </w:pPr>
            <w:r w:rsidRPr="00FB7FB9">
              <w:rPr>
                <w:rFonts w:ascii="宋体" w:hAnsi="宋体" w:hint="eastAsia"/>
              </w:rPr>
              <w:t>是□否□</w:t>
            </w:r>
          </w:p>
        </w:tc>
        <w:tc>
          <w:tcPr>
            <w:tcW w:w="1276" w:type="dxa"/>
          </w:tcPr>
          <w:p w14:paraId="1CF15207" w14:textId="77777777" w:rsidR="003911D6" w:rsidRPr="00FB7FB9" w:rsidRDefault="00AC086A">
            <w:pPr>
              <w:rPr>
                <w:rFonts w:ascii="宋体" w:hAnsi="宋体"/>
              </w:rPr>
            </w:pPr>
            <w:r w:rsidRPr="00FB7FB9">
              <w:rPr>
                <w:rFonts w:ascii="宋体" w:hAnsi="宋体"/>
              </w:rPr>
              <w:t>B</w:t>
            </w:r>
            <w:proofErr w:type="gramStart"/>
            <w:r w:rsidRPr="00FB7FB9">
              <w:rPr>
                <w:rFonts w:ascii="宋体" w:hAnsi="宋体"/>
              </w:rPr>
              <w:t>组各成员</w:t>
            </w:r>
            <w:proofErr w:type="gramEnd"/>
          </w:p>
        </w:tc>
        <w:tc>
          <w:tcPr>
            <w:tcW w:w="1468" w:type="dxa"/>
          </w:tcPr>
          <w:p w14:paraId="70E4A79D" w14:textId="77777777" w:rsidR="003911D6" w:rsidRPr="00FB7FB9" w:rsidRDefault="003911D6">
            <w:pPr>
              <w:rPr>
                <w:rFonts w:ascii="宋体" w:hAnsi="宋体"/>
              </w:rPr>
            </w:pPr>
          </w:p>
        </w:tc>
      </w:tr>
      <w:tr w:rsidR="003911D6" w:rsidRPr="00FB7FB9" w14:paraId="0C5D1E5A" w14:textId="77777777">
        <w:tc>
          <w:tcPr>
            <w:tcW w:w="2628" w:type="dxa"/>
          </w:tcPr>
          <w:p w14:paraId="6C8AFEAF" w14:textId="77777777" w:rsidR="003911D6" w:rsidRPr="00FB7FB9" w:rsidRDefault="00AC086A">
            <w:pPr>
              <w:jc w:val="center"/>
              <w:rPr>
                <w:rFonts w:ascii="宋体" w:hAnsi="宋体"/>
              </w:rPr>
            </w:pPr>
            <w:r w:rsidRPr="00FB7FB9">
              <w:rPr>
                <w:rFonts w:ascii="宋体" w:hAnsi="宋体" w:hint="eastAsia"/>
              </w:rPr>
              <w:t>性能测试</w:t>
            </w:r>
            <w:r w:rsidRPr="00FB7FB9">
              <w:rPr>
                <w:rFonts w:ascii="宋体" w:hAnsi="宋体"/>
              </w:rPr>
              <w:t>设计（</w:t>
            </w:r>
            <w:r w:rsidRPr="00FB7FB9">
              <w:rPr>
                <w:rFonts w:ascii="宋体" w:hAnsi="宋体" w:hint="eastAsia"/>
              </w:rPr>
              <w:t>性能测试</w:t>
            </w:r>
            <w:r w:rsidRPr="00FB7FB9">
              <w:rPr>
                <w:rFonts w:ascii="宋体" w:hAnsi="宋体"/>
              </w:rPr>
              <w:t>报告）</w:t>
            </w:r>
          </w:p>
        </w:tc>
        <w:tc>
          <w:tcPr>
            <w:tcW w:w="1620" w:type="dxa"/>
          </w:tcPr>
          <w:p w14:paraId="2B5975AA" w14:textId="77777777" w:rsidR="003911D6" w:rsidRPr="00FB7FB9" w:rsidRDefault="00AC086A">
            <w:pPr>
              <w:rPr>
                <w:rFonts w:ascii="宋体" w:hAnsi="宋体"/>
              </w:rPr>
            </w:pPr>
            <w:r w:rsidRPr="00FB7FB9">
              <w:rPr>
                <w:rFonts w:ascii="宋体" w:hAnsi="宋体" w:hint="eastAsia"/>
              </w:rPr>
              <w:t>是□否□</w:t>
            </w:r>
          </w:p>
        </w:tc>
        <w:tc>
          <w:tcPr>
            <w:tcW w:w="1530" w:type="dxa"/>
          </w:tcPr>
          <w:p w14:paraId="2203B86D" w14:textId="77777777" w:rsidR="003911D6" w:rsidRPr="00FB7FB9" w:rsidRDefault="00AC086A">
            <w:pPr>
              <w:rPr>
                <w:rFonts w:ascii="宋体" w:hAnsi="宋体"/>
              </w:rPr>
            </w:pPr>
            <w:r w:rsidRPr="00FB7FB9">
              <w:rPr>
                <w:rFonts w:ascii="宋体" w:hAnsi="宋体" w:hint="eastAsia"/>
              </w:rPr>
              <w:t>是□否□</w:t>
            </w:r>
          </w:p>
        </w:tc>
        <w:tc>
          <w:tcPr>
            <w:tcW w:w="1276" w:type="dxa"/>
          </w:tcPr>
          <w:p w14:paraId="03C6F3E2" w14:textId="77777777" w:rsidR="003911D6" w:rsidRPr="00FB7FB9" w:rsidRDefault="00AC086A">
            <w:pPr>
              <w:rPr>
                <w:rFonts w:ascii="宋体" w:hAnsi="宋体"/>
              </w:rPr>
            </w:pPr>
            <w:r w:rsidRPr="00FB7FB9">
              <w:rPr>
                <w:rFonts w:ascii="宋体" w:hAnsi="宋体"/>
              </w:rPr>
              <w:t>B组全体</w:t>
            </w:r>
          </w:p>
        </w:tc>
        <w:tc>
          <w:tcPr>
            <w:tcW w:w="1468" w:type="dxa"/>
          </w:tcPr>
          <w:p w14:paraId="0286E71E" w14:textId="77777777" w:rsidR="003911D6" w:rsidRPr="00FB7FB9" w:rsidRDefault="003911D6">
            <w:pPr>
              <w:rPr>
                <w:rFonts w:ascii="宋体" w:hAnsi="宋体"/>
              </w:rPr>
            </w:pPr>
          </w:p>
        </w:tc>
      </w:tr>
      <w:tr w:rsidR="003911D6" w:rsidRPr="00FB7FB9" w14:paraId="2FD4861E" w14:textId="77777777">
        <w:tc>
          <w:tcPr>
            <w:tcW w:w="2628" w:type="dxa"/>
          </w:tcPr>
          <w:p w14:paraId="6B621BDE" w14:textId="77777777" w:rsidR="003911D6" w:rsidRPr="00FB7FB9" w:rsidRDefault="00AC086A">
            <w:pPr>
              <w:jc w:val="center"/>
              <w:rPr>
                <w:rFonts w:ascii="宋体" w:hAnsi="宋体"/>
              </w:rPr>
            </w:pPr>
            <w:r w:rsidRPr="00FB7FB9">
              <w:rPr>
                <w:rFonts w:ascii="宋体" w:hAnsi="宋体"/>
              </w:rPr>
              <w:t>静态评审报告</w:t>
            </w:r>
          </w:p>
        </w:tc>
        <w:tc>
          <w:tcPr>
            <w:tcW w:w="1620" w:type="dxa"/>
          </w:tcPr>
          <w:p w14:paraId="2DD3F4D3" w14:textId="77777777" w:rsidR="003911D6" w:rsidRPr="00FB7FB9" w:rsidRDefault="00AC086A">
            <w:pPr>
              <w:rPr>
                <w:rFonts w:ascii="宋体" w:hAnsi="宋体"/>
                <w:b/>
                <w:bCs/>
              </w:rPr>
            </w:pPr>
            <w:r w:rsidRPr="00FB7FB9">
              <w:rPr>
                <w:rFonts w:ascii="宋体" w:hAnsi="宋体" w:hint="eastAsia"/>
              </w:rPr>
              <w:t>是□否□</w:t>
            </w:r>
          </w:p>
        </w:tc>
        <w:tc>
          <w:tcPr>
            <w:tcW w:w="1530" w:type="dxa"/>
          </w:tcPr>
          <w:p w14:paraId="3763FD79" w14:textId="77777777" w:rsidR="003911D6" w:rsidRPr="00FB7FB9" w:rsidRDefault="00AC086A">
            <w:pPr>
              <w:rPr>
                <w:rFonts w:ascii="宋体" w:hAnsi="宋体"/>
              </w:rPr>
            </w:pPr>
            <w:r w:rsidRPr="00FB7FB9">
              <w:rPr>
                <w:rFonts w:ascii="宋体" w:hAnsi="宋体" w:hint="eastAsia"/>
              </w:rPr>
              <w:t>是□否□</w:t>
            </w:r>
          </w:p>
        </w:tc>
        <w:tc>
          <w:tcPr>
            <w:tcW w:w="1276" w:type="dxa"/>
          </w:tcPr>
          <w:p w14:paraId="11FFD4FD" w14:textId="77777777" w:rsidR="003911D6" w:rsidRPr="00FB7FB9" w:rsidRDefault="00AC086A">
            <w:pPr>
              <w:rPr>
                <w:rFonts w:ascii="宋体" w:hAnsi="宋体"/>
              </w:rPr>
            </w:pPr>
            <w:r w:rsidRPr="00FB7FB9">
              <w:rPr>
                <w:rFonts w:ascii="宋体" w:hAnsi="宋体"/>
              </w:rPr>
              <w:t>B组全体</w:t>
            </w:r>
          </w:p>
        </w:tc>
        <w:tc>
          <w:tcPr>
            <w:tcW w:w="1468" w:type="dxa"/>
          </w:tcPr>
          <w:p w14:paraId="1E9AB312" w14:textId="77777777" w:rsidR="003911D6" w:rsidRPr="00FB7FB9" w:rsidRDefault="003911D6">
            <w:pPr>
              <w:rPr>
                <w:rFonts w:ascii="宋体" w:hAnsi="宋体"/>
              </w:rPr>
            </w:pPr>
          </w:p>
        </w:tc>
      </w:tr>
      <w:tr w:rsidR="003911D6" w:rsidRPr="00FB7FB9" w14:paraId="41A6CB45" w14:textId="77777777">
        <w:tc>
          <w:tcPr>
            <w:tcW w:w="2628" w:type="dxa"/>
          </w:tcPr>
          <w:p w14:paraId="0729F8CE" w14:textId="77777777" w:rsidR="003911D6" w:rsidRPr="00FB7FB9" w:rsidRDefault="00AC086A">
            <w:pPr>
              <w:jc w:val="center"/>
              <w:rPr>
                <w:rFonts w:ascii="宋体" w:hAnsi="宋体"/>
              </w:rPr>
            </w:pPr>
            <w:r w:rsidRPr="00FB7FB9">
              <w:rPr>
                <w:rFonts w:ascii="宋体" w:hAnsi="宋体" w:hint="eastAsia"/>
              </w:rPr>
              <w:t>项目总结</w:t>
            </w:r>
          </w:p>
        </w:tc>
        <w:tc>
          <w:tcPr>
            <w:tcW w:w="1620" w:type="dxa"/>
          </w:tcPr>
          <w:p w14:paraId="703AAA62" w14:textId="77777777" w:rsidR="003911D6" w:rsidRPr="00FB7FB9" w:rsidRDefault="00AC086A">
            <w:pPr>
              <w:rPr>
                <w:rFonts w:ascii="宋体" w:hAnsi="宋体"/>
              </w:rPr>
            </w:pPr>
            <w:r w:rsidRPr="00FB7FB9">
              <w:rPr>
                <w:rFonts w:ascii="宋体" w:hAnsi="宋体" w:hint="eastAsia"/>
              </w:rPr>
              <w:t>是□否□</w:t>
            </w:r>
          </w:p>
        </w:tc>
        <w:tc>
          <w:tcPr>
            <w:tcW w:w="1530" w:type="dxa"/>
          </w:tcPr>
          <w:p w14:paraId="15A7709C" w14:textId="77777777" w:rsidR="003911D6" w:rsidRPr="00FB7FB9" w:rsidRDefault="00AC086A">
            <w:pPr>
              <w:rPr>
                <w:rFonts w:ascii="宋体" w:hAnsi="宋体"/>
              </w:rPr>
            </w:pPr>
            <w:r w:rsidRPr="00FB7FB9">
              <w:rPr>
                <w:rFonts w:ascii="宋体" w:hAnsi="宋体" w:hint="eastAsia"/>
              </w:rPr>
              <w:t>是□否□</w:t>
            </w:r>
          </w:p>
        </w:tc>
        <w:tc>
          <w:tcPr>
            <w:tcW w:w="1276" w:type="dxa"/>
          </w:tcPr>
          <w:p w14:paraId="5397BFA7" w14:textId="77777777" w:rsidR="003911D6" w:rsidRPr="00FB7FB9" w:rsidRDefault="00AC086A">
            <w:pPr>
              <w:rPr>
                <w:rFonts w:ascii="宋体" w:hAnsi="宋体"/>
              </w:rPr>
            </w:pPr>
            <w:r w:rsidRPr="00FB7FB9">
              <w:rPr>
                <w:rFonts w:ascii="宋体" w:hAnsi="宋体"/>
              </w:rPr>
              <w:t>B组全体</w:t>
            </w:r>
          </w:p>
        </w:tc>
        <w:tc>
          <w:tcPr>
            <w:tcW w:w="1468" w:type="dxa"/>
          </w:tcPr>
          <w:p w14:paraId="7FA03F3C" w14:textId="77777777" w:rsidR="003911D6" w:rsidRPr="00FB7FB9" w:rsidRDefault="003911D6">
            <w:pPr>
              <w:rPr>
                <w:rFonts w:ascii="宋体" w:hAnsi="宋体"/>
              </w:rPr>
            </w:pPr>
          </w:p>
        </w:tc>
      </w:tr>
      <w:tr w:rsidR="003911D6" w:rsidRPr="00FB7FB9" w14:paraId="6BD3976F" w14:textId="77777777">
        <w:tc>
          <w:tcPr>
            <w:tcW w:w="2628" w:type="dxa"/>
          </w:tcPr>
          <w:p w14:paraId="36D0F441" w14:textId="77777777" w:rsidR="003911D6" w:rsidRPr="00FB7FB9" w:rsidRDefault="00AC086A">
            <w:pPr>
              <w:jc w:val="center"/>
              <w:rPr>
                <w:rFonts w:ascii="宋体" w:hAnsi="宋体"/>
              </w:rPr>
            </w:pPr>
            <w:r w:rsidRPr="00FB7FB9">
              <w:rPr>
                <w:rFonts w:ascii="宋体" w:hAnsi="宋体" w:hint="eastAsia"/>
              </w:rPr>
              <w:lastRenderedPageBreak/>
              <w:t>缺陷分析和测试设计补充</w:t>
            </w:r>
          </w:p>
        </w:tc>
        <w:tc>
          <w:tcPr>
            <w:tcW w:w="1620" w:type="dxa"/>
          </w:tcPr>
          <w:p w14:paraId="09372175" w14:textId="77777777" w:rsidR="003911D6" w:rsidRPr="00FB7FB9" w:rsidRDefault="00AC086A">
            <w:pPr>
              <w:rPr>
                <w:rFonts w:ascii="宋体" w:hAnsi="宋体"/>
              </w:rPr>
            </w:pPr>
            <w:r w:rsidRPr="00FB7FB9">
              <w:rPr>
                <w:rFonts w:ascii="宋体" w:hAnsi="宋体" w:hint="eastAsia"/>
              </w:rPr>
              <w:t>是□否□</w:t>
            </w:r>
          </w:p>
        </w:tc>
        <w:tc>
          <w:tcPr>
            <w:tcW w:w="1530" w:type="dxa"/>
          </w:tcPr>
          <w:p w14:paraId="230B2FB1" w14:textId="77777777" w:rsidR="003911D6" w:rsidRPr="00FB7FB9" w:rsidRDefault="00AC086A">
            <w:pPr>
              <w:rPr>
                <w:rFonts w:ascii="宋体" w:hAnsi="宋体"/>
              </w:rPr>
            </w:pPr>
            <w:r w:rsidRPr="00FB7FB9">
              <w:rPr>
                <w:rFonts w:ascii="宋体" w:hAnsi="宋体" w:hint="eastAsia"/>
              </w:rPr>
              <w:t>是□否□</w:t>
            </w:r>
          </w:p>
        </w:tc>
        <w:tc>
          <w:tcPr>
            <w:tcW w:w="1276" w:type="dxa"/>
          </w:tcPr>
          <w:p w14:paraId="7F3156E3" w14:textId="77777777" w:rsidR="003911D6" w:rsidRPr="00FB7FB9" w:rsidRDefault="00AC086A">
            <w:pPr>
              <w:rPr>
                <w:rFonts w:ascii="宋体" w:hAnsi="宋体"/>
              </w:rPr>
            </w:pPr>
            <w:r w:rsidRPr="00FB7FB9">
              <w:rPr>
                <w:rFonts w:ascii="宋体" w:hAnsi="宋体"/>
              </w:rPr>
              <w:t>B组全体</w:t>
            </w:r>
          </w:p>
        </w:tc>
        <w:tc>
          <w:tcPr>
            <w:tcW w:w="1468" w:type="dxa"/>
          </w:tcPr>
          <w:p w14:paraId="22DF4E82" w14:textId="77777777" w:rsidR="003911D6" w:rsidRPr="00FB7FB9" w:rsidRDefault="003911D6">
            <w:pPr>
              <w:rPr>
                <w:rFonts w:ascii="宋体" w:hAnsi="宋体"/>
              </w:rPr>
            </w:pPr>
          </w:p>
        </w:tc>
      </w:tr>
      <w:tr w:rsidR="003911D6" w:rsidRPr="00FB7FB9" w14:paraId="2314E471" w14:textId="77777777">
        <w:tc>
          <w:tcPr>
            <w:tcW w:w="2628" w:type="dxa"/>
          </w:tcPr>
          <w:p w14:paraId="2F655EBB" w14:textId="77777777" w:rsidR="003911D6" w:rsidRPr="00FB7FB9" w:rsidRDefault="00AC086A">
            <w:pPr>
              <w:jc w:val="center"/>
              <w:rPr>
                <w:rFonts w:ascii="宋体" w:hAnsi="宋体"/>
              </w:rPr>
            </w:pPr>
            <w:r w:rsidRPr="00FB7FB9">
              <w:rPr>
                <w:rFonts w:ascii="宋体" w:hAnsi="宋体" w:hint="eastAsia"/>
              </w:rPr>
              <w:t>项目投入和时间数据</w:t>
            </w:r>
            <w:r w:rsidRPr="00FB7FB9">
              <w:rPr>
                <w:rFonts w:ascii="宋体" w:hAnsi="宋体"/>
              </w:rPr>
              <w:t>汇总</w:t>
            </w:r>
          </w:p>
        </w:tc>
        <w:tc>
          <w:tcPr>
            <w:tcW w:w="1620" w:type="dxa"/>
          </w:tcPr>
          <w:p w14:paraId="5EF00ADE" w14:textId="77777777" w:rsidR="003911D6" w:rsidRPr="00FB7FB9" w:rsidRDefault="00AC086A">
            <w:pPr>
              <w:rPr>
                <w:rFonts w:ascii="宋体" w:hAnsi="宋体"/>
              </w:rPr>
            </w:pPr>
            <w:r w:rsidRPr="00FB7FB9">
              <w:rPr>
                <w:rFonts w:ascii="宋体" w:hAnsi="宋体" w:hint="eastAsia"/>
              </w:rPr>
              <w:t>是□否□</w:t>
            </w:r>
          </w:p>
        </w:tc>
        <w:tc>
          <w:tcPr>
            <w:tcW w:w="1530" w:type="dxa"/>
          </w:tcPr>
          <w:p w14:paraId="39DDC5CF" w14:textId="77777777" w:rsidR="003911D6" w:rsidRPr="00FB7FB9" w:rsidRDefault="00AC086A">
            <w:pPr>
              <w:rPr>
                <w:rFonts w:ascii="宋体" w:hAnsi="宋体"/>
              </w:rPr>
            </w:pPr>
            <w:r w:rsidRPr="00FB7FB9">
              <w:rPr>
                <w:rFonts w:ascii="宋体" w:hAnsi="宋体" w:hint="eastAsia"/>
              </w:rPr>
              <w:t>是□否□</w:t>
            </w:r>
          </w:p>
        </w:tc>
        <w:tc>
          <w:tcPr>
            <w:tcW w:w="1276" w:type="dxa"/>
          </w:tcPr>
          <w:p w14:paraId="0BFA63E7" w14:textId="77777777" w:rsidR="003911D6" w:rsidRPr="00FB7FB9" w:rsidRDefault="00AC086A">
            <w:pPr>
              <w:rPr>
                <w:rFonts w:ascii="宋体" w:hAnsi="宋体"/>
              </w:rPr>
            </w:pPr>
            <w:proofErr w:type="gramStart"/>
            <w:r w:rsidRPr="00FB7FB9">
              <w:rPr>
                <w:rFonts w:ascii="宋体" w:hAnsi="宋体"/>
              </w:rPr>
              <w:t>穆鹏飞</w:t>
            </w:r>
            <w:proofErr w:type="gramEnd"/>
          </w:p>
        </w:tc>
        <w:tc>
          <w:tcPr>
            <w:tcW w:w="1468" w:type="dxa"/>
          </w:tcPr>
          <w:p w14:paraId="1FD75642" w14:textId="77777777" w:rsidR="003911D6" w:rsidRPr="00FB7FB9" w:rsidRDefault="003911D6">
            <w:pPr>
              <w:rPr>
                <w:rFonts w:ascii="宋体" w:hAnsi="宋体"/>
              </w:rPr>
            </w:pPr>
          </w:p>
        </w:tc>
      </w:tr>
    </w:tbl>
    <w:p w14:paraId="738C7AF2" w14:textId="77777777" w:rsidR="003911D6" w:rsidRPr="00FB7FB9" w:rsidRDefault="003911D6"/>
    <w:p w14:paraId="6F558315" w14:textId="77777777" w:rsidR="003911D6" w:rsidRPr="00FB7FB9" w:rsidRDefault="00AC086A" w:rsidP="00AC086A">
      <w:pPr>
        <w:pStyle w:val="1"/>
      </w:pPr>
      <w:bookmarkStart w:id="48" w:name="_Toc227386333"/>
      <w:bookmarkStart w:id="49" w:name="_Toc222309951"/>
      <w:bookmarkStart w:id="50" w:name="_Toc482804645"/>
      <w:bookmarkStart w:id="51" w:name="_Toc482805384"/>
      <w:r w:rsidRPr="00FB7FB9">
        <w:rPr>
          <w:rFonts w:hint="eastAsia"/>
        </w:rPr>
        <w:t>测试安排和计划</w:t>
      </w:r>
      <w:bookmarkEnd w:id="48"/>
      <w:bookmarkEnd w:id="49"/>
      <w:bookmarkEnd w:id="50"/>
      <w:bookmarkEnd w:id="51"/>
    </w:p>
    <w:p w14:paraId="3E92AF7F" w14:textId="77777777" w:rsidR="003911D6" w:rsidRPr="00FB7FB9" w:rsidRDefault="00AC086A" w:rsidP="00AC086A">
      <w:pPr>
        <w:pStyle w:val="2"/>
        <w:ind w:right="210"/>
      </w:pPr>
      <w:bookmarkStart w:id="52" w:name="_Toc482804646"/>
      <w:bookmarkStart w:id="53" w:name="_Toc482805385"/>
      <w:bookmarkStart w:id="54" w:name="_Toc222309952"/>
      <w:bookmarkStart w:id="55" w:name="_Toc227386334"/>
      <w:r w:rsidRPr="00FB7FB9">
        <w:rPr>
          <w:rFonts w:hint="eastAsia"/>
        </w:rPr>
        <w:t>测试难点和重点</w:t>
      </w:r>
      <w:bookmarkEnd w:id="52"/>
      <w:bookmarkEnd w:id="53"/>
    </w:p>
    <w:p w14:paraId="1C636026" w14:textId="77777777" w:rsidR="003911D6" w:rsidRPr="00FB7FB9" w:rsidRDefault="00AC086A">
      <w:pPr>
        <w:ind w:leftChars="100" w:left="210" w:firstLineChars="200" w:firstLine="420"/>
        <w:rPr>
          <w:rFonts w:ascii="宋体" w:hAnsi="宋体"/>
        </w:rPr>
      </w:pPr>
      <w:r w:rsidRPr="00FB7FB9">
        <w:rPr>
          <w:rFonts w:ascii="宋体" w:hAnsi="宋体"/>
        </w:rPr>
        <w:t>考虑到web框架所提供的基本功能就是提高web应用的开发效率及web应用本身的健壮性。因此，大规模请求下的框架状态，数据操作的效率，以及框架的耦合度程度分析比较就显得比较重要了。</w:t>
      </w:r>
    </w:p>
    <w:p w14:paraId="2B6C5072" w14:textId="77777777" w:rsidR="003911D6" w:rsidRPr="00FB7FB9" w:rsidRDefault="00AC086A" w:rsidP="00AC086A">
      <w:pPr>
        <w:pStyle w:val="3"/>
        <w:ind w:left="1140"/>
      </w:pPr>
      <w:bookmarkStart w:id="56" w:name="_Toc482804647"/>
      <w:bookmarkStart w:id="57" w:name="_Toc482805386"/>
      <w:r w:rsidRPr="00FB7FB9">
        <w:rPr>
          <w:rFonts w:hint="eastAsia"/>
        </w:rPr>
        <w:t>测试重点</w:t>
      </w:r>
      <w:bookmarkEnd w:id="56"/>
      <w:bookmarkEnd w:id="57"/>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843"/>
        <w:gridCol w:w="2551"/>
        <w:gridCol w:w="1701"/>
      </w:tblGrid>
      <w:tr w:rsidR="003911D6" w:rsidRPr="00FB7FB9" w14:paraId="727ABD80" w14:textId="77777777">
        <w:trPr>
          <w:jc w:val="center"/>
        </w:trPr>
        <w:tc>
          <w:tcPr>
            <w:tcW w:w="959" w:type="dxa"/>
            <w:shd w:val="clear" w:color="auto" w:fill="8DB3E2"/>
          </w:tcPr>
          <w:p w14:paraId="7556F98E" w14:textId="77777777" w:rsidR="003911D6" w:rsidRPr="00FB7FB9" w:rsidRDefault="00AC086A">
            <w:pPr>
              <w:rPr>
                <w:rFonts w:ascii="宋体" w:hAnsi="宋体"/>
                <w:b/>
              </w:rPr>
            </w:pPr>
            <w:r w:rsidRPr="00FB7FB9">
              <w:rPr>
                <w:rFonts w:ascii="宋体" w:hAnsi="宋体" w:hint="eastAsia"/>
                <w:b/>
              </w:rPr>
              <w:t>编号</w:t>
            </w:r>
          </w:p>
        </w:tc>
        <w:tc>
          <w:tcPr>
            <w:tcW w:w="1843" w:type="dxa"/>
            <w:shd w:val="clear" w:color="auto" w:fill="8DB3E2"/>
          </w:tcPr>
          <w:p w14:paraId="24B0BC1E" w14:textId="77777777" w:rsidR="003911D6" w:rsidRPr="00FB7FB9" w:rsidRDefault="00AC086A">
            <w:pPr>
              <w:rPr>
                <w:rFonts w:ascii="宋体" w:hAnsi="宋体"/>
                <w:b/>
              </w:rPr>
            </w:pPr>
            <w:r w:rsidRPr="00FB7FB9">
              <w:rPr>
                <w:rFonts w:ascii="宋体" w:hAnsi="宋体" w:hint="eastAsia"/>
                <w:b/>
              </w:rPr>
              <w:t>重点项</w:t>
            </w:r>
          </w:p>
        </w:tc>
        <w:tc>
          <w:tcPr>
            <w:tcW w:w="2551" w:type="dxa"/>
            <w:shd w:val="clear" w:color="auto" w:fill="8DB3E2"/>
          </w:tcPr>
          <w:p w14:paraId="2B2D845F" w14:textId="77777777" w:rsidR="003911D6" w:rsidRPr="00FB7FB9" w:rsidRDefault="00AC086A">
            <w:pPr>
              <w:rPr>
                <w:rFonts w:ascii="宋体" w:hAnsi="宋体"/>
                <w:b/>
              </w:rPr>
            </w:pPr>
            <w:r w:rsidRPr="00FB7FB9">
              <w:rPr>
                <w:rFonts w:ascii="宋体" w:hAnsi="宋体" w:hint="eastAsia"/>
                <w:b/>
              </w:rPr>
              <w:t>重要性说明</w:t>
            </w:r>
          </w:p>
        </w:tc>
        <w:tc>
          <w:tcPr>
            <w:tcW w:w="1701" w:type="dxa"/>
            <w:shd w:val="clear" w:color="auto" w:fill="8DB3E2"/>
          </w:tcPr>
          <w:p w14:paraId="0C3BF034" w14:textId="77777777" w:rsidR="003911D6" w:rsidRPr="00FB7FB9" w:rsidRDefault="00AC086A">
            <w:pPr>
              <w:rPr>
                <w:rFonts w:ascii="宋体" w:hAnsi="宋体"/>
                <w:b/>
              </w:rPr>
            </w:pPr>
            <w:r w:rsidRPr="00FB7FB9">
              <w:rPr>
                <w:rFonts w:ascii="宋体" w:hAnsi="宋体" w:hint="eastAsia"/>
                <w:b/>
              </w:rPr>
              <w:t>备注</w:t>
            </w:r>
          </w:p>
        </w:tc>
      </w:tr>
      <w:tr w:rsidR="003911D6" w:rsidRPr="00FB7FB9" w14:paraId="57CD0A7F" w14:textId="77777777">
        <w:trPr>
          <w:jc w:val="center"/>
        </w:trPr>
        <w:tc>
          <w:tcPr>
            <w:tcW w:w="959" w:type="dxa"/>
          </w:tcPr>
          <w:p w14:paraId="69C4C3B2" w14:textId="77777777" w:rsidR="003911D6" w:rsidRPr="00FB7FB9" w:rsidRDefault="003911D6">
            <w:pPr>
              <w:jc w:val="center"/>
              <w:rPr>
                <w:rFonts w:ascii="宋体" w:hAnsi="宋体"/>
                <w:b/>
              </w:rPr>
            </w:pPr>
          </w:p>
          <w:p w14:paraId="3C946898" w14:textId="77777777" w:rsidR="003911D6" w:rsidRPr="00FB7FB9" w:rsidRDefault="00AC086A">
            <w:pPr>
              <w:jc w:val="center"/>
              <w:rPr>
                <w:rFonts w:ascii="宋体" w:hAnsi="宋体"/>
                <w:b/>
              </w:rPr>
            </w:pPr>
            <w:r w:rsidRPr="00FB7FB9">
              <w:rPr>
                <w:rFonts w:ascii="宋体" w:hAnsi="宋体" w:hint="eastAsia"/>
                <w:b/>
              </w:rPr>
              <w:t>1</w:t>
            </w:r>
          </w:p>
        </w:tc>
        <w:tc>
          <w:tcPr>
            <w:tcW w:w="1843" w:type="dxa"/>
          </w:tcPr>
          <w:p w14:paraId="247D5C66" w14:textId="77777777" w:rsidR="003911D6" w:rsidRPr="00FB7FB9" w:rsidRDefault="003911D6">
            <w:pPr>
              <w:jc w:val="center"/>
              <w:rPr>
                <w:rFonts w:ascii="宋体" w:hAnsi="宋体"/>
              </w:rPr>
            </w:pPr>
          </w:p>
          <w:p w14:paraId="784E6BF9" w14:textId="77777777" w:rsidR="003911D6" w:rsidRPr="00FB7FB9" w:rsidRDefault="00AC086A">
            <w:pPr>
              <w:jc w:val="left"/>
              <w:rPr>
                <w:rFonts w:ascii="宋体" w:hAnsi="宋体"/>
              </w:rPr>
            </w:pPr>
            <w:r w:rsidRPr="00FB7FB9">
              <w:rPr>
                <w:rFonts w:ascii="宋体" w:hAnsi="宋体"/>
              </w:rPr>
              <w:t>大规模并发的</w:t>
            </w:r>
          </w:p>
          <w:p w14:paraId="73913520" w14:textId="77777777" w:rsidR="003911D6" w:rsidRPr="00FB7FB9" w:rsidRDefault="00AC086A">
            <w:pPr>
              <w:jc w:val="left"/>
              <w:rPr>
                <w:rFonts w:ascii="宋体" w:hAnsi="宋体"/>
                <w:sz w:val="18"/>
                <w:szCs w:val="18"/>
              </w:rPr>
            </w:pPr>
            <w:r w:rsidRPr="00FB7FB9">
              <w:rPr>
                <w:rFonts w:ascii="宋体" w:hAnsi="宋体"/>
              </w:rPr>
              <w:t>用户请求</w:t>
            </w:r>
          </w:p>
        </w:tc>
        <w:tc>
          <w:tcPr>
            <w:tcW w:w="2551" w:type="dxa"/>
          </w:tcPr>
          <w:p w14:paraId="24B00EA1" w14:textId="77777777" w:rsidR="003911D6" w:rsidRPr="00FB7FB9" w:rsidRDefault="00AC086A">
            <w:pPr>
              <w:spacing w:line="360" w:lineRule="auto"/>
              <w:jc w:val="left"/>
              <w:rPr>
                <w:rFonts w:ascii="宋体" w:hAnsi="宋体"/>
                <w:sz w:val="18"/>
                <w:szCs w:val="18"/>
              </w:rPr>
            </w:pPr>
            <w:r w:rsidRPr="00FB7FB9">
              <w:rPr>
                <w:rFonts w:ascii="宋体" w:hAnsi="宋体"/>
              </w:rPr>
              <w:t>作为web框架，应当能够处理大量的并发用户请求，并且能够提供好的用户体验。</w:t>
            </w:r>
          </w:p>
        </w:tc>
        <w:tc>
          <w:tcPr>
            <w:tcW w:w="1701" w:type="dxa"/>
          </w:tcPr>
          <w:p w14:paraId="112DEFA9" w14:textId="77777777" w:rsidR="003911D6" w:rsidRPr="00FB7FB9" w:rsidRDefault="003911D6">
            <w:pPr>
              <w:spacing w:line="480" w:lineRule="auto"/>
              <w:jc w:val="center"/>
              <w:rPr>
                <w:rFonts w:ascii="宋体" w:hAnsi="宋体"/>
              </w:rPr>
            </w:pPr>
          </w:p>
          <w:p w14:paraId="2A4FF093" w14:textId="77777777" w:rsidR="003911D6" w:rsidRPr="00FB7FB9" w:rsidRDefault="00AC086A">
            <w:pPr>
              <w:spacing w:line="480" w:lineRule="auto"/>
              <w:jc w:val="left"/>
              <w:rPr>
                <w:rFonts w:ascii="宋体" w:hAnsi="宋体"/>
                <w:sz w:val="18"/>
                <w:szCs w:val="18"/>
              </w:rPr>
            </w:pPr>
            <w:r w:rsidRPr="00FB7FB9">
              <w:rPr>
                <w:rFonts w:ascii="宋体" w:hAnsi="宋体" w:hint="eastAsia"/>
              </w:rPr>
              <w:t>需要考虑自动化工具支持。</w:t>
            </w:r>
          </w:p>
        </w:tc>
      </w:tr>
      <w:tr w:rsidR="003911D6" w:rsidRPr="00FB7FB9" w14:paraId="2F583796" w14:textId="77777777">
        <w:trPr>
          <w:jc w:val="center"/>
        </w:trPr>
        <w:tc>
          <w:tcPr>
            <w:tcW w:w="959" w:type="dxa"/>
          </w:tcPr>
          <w:p w14:paraId="701894D5" w14:textId="77777777" w:rsidR="003911D6" w:rsidRPr="00FB7FB9" w:rsidRDefault="00AC086A">
            <w:pPr>
              <w:spacing w:line="360" w:lineRule="auto"/>
              <w:rPr>
                <w:rFonts w:ascii="宋体" w:hAnsi="宋体"/>
                <w:b/>
              </w:rPr>
            </w:pPr>
            <w:r w:rsidRPr="00FB7FB9">
              <w:rPr>
                <w:rFonts w:ascii="宋体" w:hAnsi="宋体"/>
                <w:b/>
              </w:rPr>
              <w:t xml:space="preserve">   </w:t>
            </w:r>
            <w:r w:rsidRPr="00FB7FB9">
              <w:rPr>
                <w:rFonts w:ascii="宋体" w:hAnsi="宋体" w:hint="eastAsia"/>
                <w:b/>
              </w:rPr>
              <w:t>2</w:t>
            </w:r>
          </w:p>
        </w:tc>
        <w:tc>
          <w:tcPr>
            <w:tcW w:w="1843" w:type="dxa"/>
          </w:tcPr>
          <w:p w14:paraId="7A12A264" w14:textId="77777777" w:rsidR="003911D6" w:rsidRPr="00FB7FB9" w:rsidRDefault="00AC086A">
            <w:pPr>
              <w:spacing w:line="960" w:lineRule="auto"/>
              <w:rPr>
                <w:rFonts w:ascii="宋体" w:hAnsi="宋体"/>
                <w:sz w:val="18"/>
                <w:szCs w:val="18"/>
              </w:rPr>
            </w:pPr>
            <w:r w:rsidRPr="00FB7FB9">
              <w:rPr>
                <w:rFonts w:ascii="宋体" w:hAnsi="宋体"/>
              </w:rPr>
              <w:t>数据操作的效率</w:t>
            </w:r>
          </w:p>
        </w:tc>
        <w:tc>
          <w:tcPr>
            <w:tcW w:w="2551" w:type="dxa"/>
          </w:tcPr>
          <w:p w14:paraId="37ECCFA3" w14:textId="77777777" w:rsidR="003911D6" w:rsidRPr="00FB7FB9" w:rsidRDefault="00AC086A">
            <w:pPr>
              <w:jc w:val="center"/>
              <w:rPr>
                <w:rFonts w:ascii="宋体" w:hAnsi="宋体"/>
                <w:sz w:val="18"/>
                <w:szCs w:val="18"/>
              </w:rPr>
            </w:pPr>
            <w:r w:rsidRPr="00FB7FB9">
              <w:rPr>
                <w:rFonts w:ascii="宋体" w:hAnsi="宋体" w:hint="eastAsia"/>
              </w:rPr>
              <w:t>作为</w:t>
            </w:r>
            <w:r w:rsidRPr="00FB7FB9">
              <w:rPr>
                <w:rFonts w:ascii="宋体" w:hAnsi="宋体"/>
              </w:rPr>
              <w:t>web框架</w:t>
            </w:r>
            <w:r w:rsidRPr="00FB7FB9">
              <w:rPr>
                <w:rFonts w:ascii="宋体" w:hAnsi="宋体" w:hint="eastAsia"/>
              </w:rPr>
              <w:t>，系统要能够</w:t>
            </w:r>
            <w:r w:rsidRPr="00FB7FB9">
              <w:rPr>
                <w:rFonts w:ascii="宋体" w:hAnsi="宋体"/>
              </w:rPr>
              <w:t>支持快速的数据库操作</w:t>
            </w:r>
          </w:p>
        </w:tc>
        <w:tc>
          <w:tcPr>
            <w:tcW w:w="1701" w:type="dxa"/>
          </w:tcPr>
          <w:p w14:paraId="12E67D0E" w14:textId="77777777" w:rsidR="003911D6" w:rsidRPr="00FB7FB9" w:rsidRDefault="00AC086A">
            <w:pPr>
              <w:jc w:val="left"/>
              <w:rPr>
                <w:rFonts w:ascii="宋体" w:hAnsi="宋体"/>
                <w:sz w:val="18"/>
                <w:szCs w:val="18"/>
              </w:rPr>
            </w:pPr>
            <w:r w:rsidRPr="00FB7FB9">
              <w:rPr>
                <w:rFonts w:ascii="宋体" w:hAnsi="宋体"/>
              </w:rPr>
              <w:t>可以考虑使用单元测试方法</w:t>
            </w:r>
          </w:p>
        </w:tc>
      </w:tr>
      <w:tr w:rsidR="003911D6" w:rsidRPr="00FB7FB9" w14:paraId="05FB474C" w14:textId="77777777">
        <w:trPr>
          <w:jc w:val="center"/>
        </w:trPr>
        <w:tc>
          <w:tcPr>
            <w:tcW w:w="959" w:type="dxa"/>
          </w:tcPr>
          <w:p w14:paraId="6659437E" w14:textId="77777777" w:rsidR="003911D6" w:rsidRPr="00FB7FB9" w:rsidRDefault="00AC086A">
            <w:pPr>
              <w:spacing w:line="360" w:lineRule="auto"/>
              <w:jc w:val="center"/>
              <w:rPr>
                <w:rFonts w:ascii="宋体" w:hAnsi="宋体"/>
                <w:b/>
              </w:rPr>
            </w:pPr>
            <w:r w:rsidRPr="00FB7FB9">
              <w:rPr>
                <w:rFonts w:ascii="宋体" w:hAnsi="宋体"/>
                <w:b/>
              </w:rPr>
              <w:t>3</w:t>
            </w:r>
          </w:p>
        </w:tc>
        <w:tc>
          <w:tcPr>
            <w:tcW w:w="1843" w:type="dxa"/>
          </w:tcPr>
          <w:p w14:paraId="097F15FD" w14:textId="77777777" w:rsidR="003911D6" w:rsidRPr="00FB7FB9" w:rsidRDefault="003911D6">
            <w:pPr>
              <w:jc w:val="center"/>
              <w:rPr>
                <w:rFonts w:ascii="宋体" w:hAnsi="宋体"/>
              </w:rPr>
            </w:pPr>
          </w:p>
          <w:p w14:paraId="6B7B3CE3" w14:textId="77777777" w:rsidR="003911D6" w:rsidRPr="00FB7FB9" w:rsidRDefault="00AC086A">
            <w:pPr>
              <w:jc w:val="left"/>
              <w:rPr>
                <w:rFonts w:ascii="宋体" w:hAnsi="宋体"/>
                <w:sz w:val="18"/>
                <w:szCs w:val="18"/>
              </w:rPr>
            </w:pPr>
            <w:r w:rsidRPr="00FB7FB9">
              <w:rPr>
                <w:rFonts w:ascii="宋体" w:hAnsi="宋体"/>
              </w:rPr>
              <w:t>耦合度分析</w:t>
            </w:r>
          </w:p>
        </w:tc>
        <w:tc>
          <w:tcPr>
            <w:tcW w:w="2551" w:type="dxa"/>
          </w:tcPr>
          <w:p w14:paraId="71DBB038" w14:textId="77777777" w:rsidR="003911D6" w:rsidRPr="00FB7FB9" w:rsidRDefault="00AC086A">
            <w:pPr>
              <w:rPr>
                <w:rFonts w:ascii="宋体" w:hAnsi="宋体"/>
                <w:sz w:val="18"/>
                <w:szCs w:val="18"/>
              </w:rPr>
            </w:pPr>
            <w:r w:rsidRPr="00FB7FB9">
              <w:rPr>
                <w:rFonts w:ascii="宋体" w:hAnsi="宋体"/>
              </w:rPr>
              <w:t>作为web框架，系统既要提高开发的效率，也应注重框架的性能。</w:t>
            </w:r>
          </w:p>
        </w:tc>
        <w:tc>
          <w:tcPr>
            <w:tcW w:w="1701" w:type="dxa"/>
          </w:tcPr>
          <w:p w14:paraId="140459F2" w14:textId="77777777" w:rsidR="003911D6" w:rsidRPr="00FB7FB9" w:rsidRDefault="00AC086A">
            <w:pPr>
              <w:jc w:val="left"/>
              <w:rPr>
                <w:rFonts w:ascii="宋体" w:hAnsi="宋体"/>
                <w:sz w:val="18"/>
                <w:szCs w:val="18"/>
              </w:rPr>
            </w:pPr>
            <w:r w:rsidRPr="00FB7FB9">
              <w:rPr>
                <w:rFonts w:ascii="宋体" w:hAnsi="宋体"/>
              </w:rPr>
              <w:t>考虑使用代码静态审查方法，人工检查。</w:t>
            </w:r>
          </w:p>
        </w:tc>
      </w:tr>
    </w:tbl>
    <w:p w14:paraId="13EAF2CC" w14:textId="77777777" w:rsidR="003911D6" w:rsidRPr="00FB7FB9" w:rsidRDefault="003911D6"/>
    <w:p w14:paraId="37713AD3" w14:textId="77777777" w:rsidR="003911D6" w:rsidRPr="00FB7FB9" w:rsidRDefault="00AC086A" w:rsidP="00AC086A">
      <w:pPr>
        <w:pStyle w:val="2"/>
        <w:ind w:right="210"/>
      </w:pPr>
      <w:bookmarkStart w:id="58" w:name="_Toc482804648"/>
      <w:bookmarkStart w:id="59" w:name="_Toc482805387"/>
      <w:r w:rsidRPr="00FB7FB9">
        <w:rPr>
          <w:rFonts w:hint="eastAsia"/>
        </w:rPr>
        <w:t>项目整体计划</w:t>
      </w:r>
      <w:bookmarkEnd w:id="54"/>
      <w:bookmarkEnd w:id="55"/>
      <w:bookmarkEnd w:id="58"/>
      <w:bookmarkEnd w:id="59"/>
    </w:p>
    <w:tbl>
      <w:tblPr>
        <w:tblW w:w="8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351"/>
        <w:gridCol w:w="1201"/>
        <w:gridCol w:w="2099"/>
        <w:gridCol w:w="1870"/>
        <w:gridCol w:w="740"/>
      </w:tblGrid>
      <w:tr w:rsidR="003911D6" w:rsidRPr="00FB7FB9" w14:paraId="26B05195" w14:textId="77777777">
        <w:tc>
          <w:tcPr>
            <w:tcW w:w="1384" w:type="dxa"/>
            <w:shd w:val="clear" w:color="auto" w:fill="8DB3E2"/>
          </w:tcPr>
          <w:p w14:paraId="0DEA8BC5" w14:textId="77777777" w:rsidR="003911D6" w:rsidRPr="00FB7FB9" w:rsidRDefault="00AC086A">
            <w:pPr>
              <w:rPr>
                <w:rFonts w:ascii="宋体" w:hAnsi="宋体"/>
                <w:b/>
              </w:rPr>
            </w:pPr>
            <w:r w:rsidRPr="00FB7FB9">
              <w:rPr>
                <w:rFonts w:ascii="宋体" w:hAnsi="宋体" w:hint="eastAsia"/>
                <w:b/>
              </w:rPr>
              <w:t>项目阶段</w:t>
            </w:r>
          </w:p>
        </w:tc>
        <w:tc>
          <w:tcPr>
            <w:tcW w:w="1351" w:type="dxa"/>
            <w:shd w:val="clear" w:color="auto" w:fill="8DB3E2"/>
          </w:tcPr>
          <w:p w14:paraId="7A00B33E" w14:textId="77777777" w:rsidR="003911D6" w:rsidRPr="00FB7FB9" w:rsidRDefault="00AC086A">
            <w:pPr>
              <w:rPr>
                <w:rFonts w:ascii="宋体" w:hAnsi="宋体"/>
                <w:b/>
              </w:rPr>
            </w:pPr>
            <w:r w:rsidRPr="00FB7FB9">
              <w:rPr>
                <w:rFonts w:ascii="宋体" w:hAnsi="宋体" w:hint="eastAsia"/>
                <w:b/>
              </w:rPr>
              <w:t>时间段</w:t>
            </w:r>
          </w:p>
        </w:tc>
        <w:tc>
          <w:tcPr>
            <w:tcW w:w="1201" w:type="dxa"/>
            <w:shd w:val="clear" w:color="auto" w:fill="8DB3E2"/>
          </w:tcPr>
          <w:p w14:paraId="07E957F3" w14:textId="77777777" w:rsidR="003911D6" w:rsidRPr="00FB7FB9" w:rsidRDefault="00AC086A">
            <w:pPr>
              <w:rPr>
                <w:rFonts w:ascii="宋体" w:hAnsi="宋体"/>
                <w:b/>
              </w:rPr>
            </w:pPr>
            <w:r w:rsidRPr="00FB7FB9">
              <w:rPr>
                <w:rFonts w:ascii="宋体" w:hAnsi="宋体" w:hint="eastAsia"/>
                <w:b/>
              </w:rPr>
              <w:t>参与人员</w:t>
            </w:r>
          </w:p>
        </w:tc>
        <w:tc>
          <w:tcPr>
            <w:tcW w:w="2099" w:type="dxa"/>
            <w:shd w:val="clear" w:color="auto" w:fill="8DB3E2"/>
          </w:tcPr>
          <w:p w14:paraId="1DDFB3A9" w14:textId="77777777" w:rsidR="003911D6" w:rsidRPr="00FB7FB9" w:rsidRDefault="00AC086A">
            <w:pPr>
              <w:rPr>
                <w:rFonts w:ascii="宋体" w:hAnsi="宋体"/>
                <w:b/>
              </w:rPr>
            </w:pPr>
            <w:r w:rsidRPr="00FB7FB9">
              <w:rPr>
                <w:rFonts w:ascii="宋体" w:hAnsi="宋体" w:hint="eastAsia"/>
                <w:b/>
              </w:rPr>
              <w:t>测试工作内容安排</w:t>
            </w:r>
          </w:p>
        </w:tc>
        <w:tc>
          <w:tcPr>
            <w:tcW w:w="1870" w:type="dxa"/>
            <w:shd w:val="clear" w:color="auto" w:fill="8DB3E2"/>
          </w:tcPr>
          <w:p w14:paraId="29FC1E95" w14:textId="77777777" w:rsidR="003911D6" w:rsidRPr="00FB7FB9" w:rsidRDefault="00AC086A">
            <w:pPr>
              <w:rPr>
                <w:rFonts w:ascii="宋体" w:hAnsi="宋体"/>
                <w:b/>
              </w:rPr>
            </w:pPr>
            <w:r w:rsidRPr="00FB7FB9">
              <w:rPr>
                <w:rFonts w:ascii="宋体" w:hAnsi="宋体" w:hint="eastAsia"/>
                <w:b/>
              </w:rPr>
              <w:t>产出</w:t>
            </w:r>
          </w:p>
        </w:tc>
        <w:tc>
          <w:tcPr>
            <w:tcW w:w="740" w:type="dxa"/>
            <w:shd w:val="clear" w:color="auto" w:fill="8DB3E2"/>
          </w:tcPr>
          <w:p w14:paraId="482DF8D8" w14:textId="77777777" w:rsidR="003911D6" w:rsidRPr="00FB7FB9" w:rsidRDefault="00AC086A">
            <w:pPr>
              <w:rPr>
                <w:rFonts w:ascii="宋体" w:hAnsi="宋体"/>
                <w:b/>
              </w:rPr>
            </w:pPr>
            <w:r w:rsidRPr="00FB7FB9">
              <w:rPr>
                <w:rFonts w:ascii="宋体" w:hAnsi="宋体" w:hint="eastAsia"/>
                <w:b/>
              </w:rPr>
              <w:t>备注</w:t>
            </w:r>
          </w:p>
        </w:tc>
      </w:tr>
      <w:tr w:rsidR="003911D6" w:rsidRPr="00FB7FB9" w14:paraId="39B9A094" w14:textId="77777777">
        <w:tc>
          <w:tcPr>
            <w:tcW w:w="1384" w:type="dxa"/>
          </w:tcPr>
          <w:p w14:paraId="5536962C" w14:textId="77777777" w:rsidR="003911D6" w:rsidRPr="00FB7FB9" w:rsidRDefault="00AC086A">
            <w:pPr>
              <w:rPr>
                <w:rFonts w:ascii="宋体" w:hAnsi="宋体"/>
                <w:b/>
              </w:rPr>
            </w:pPr>
            <w:r w:rsidRPr="00FB7FB9">
              <w:rPr>
                <w:rFonts w:ascii="宋体" w:hAnsi="宋体"/>
                <w:b/>
              </w:rPr>
              <w:t>讨论</w:t>
            </w:r>
            <w:r w:rsidRPr="00FB7FB9">
              <w:rPr>
                <w:rFonts w:ascii="宋体" w:hAnsi="宋体" w:hint="eastAsia"/>
                <w:b/>
              </w:rPr>
              <w:t>阶段</w:t>
            </w:r>
          </w:p>
        </w:tc>
        <w:tc>
          <w:tcPr>
            <w:tcW w:w="1351" w:type="dxa"/>
          </w:tcPr>
          <w:p w14:paraId="2A2BF60B" w14:textId="77777777" w:rsidR="003911D6" w:rsidRPr="00FB7FB9" w:rsidRDefault="003911D6">
            <w:pPr>
              <w:rPr>
                <w:rFonts w:ascii="宋体" w:hAnsi="宋体"/>
                <w:sz w:val="18"/>
                <w:szCs w:val="18"/>
              </w:rPr>
            </w:pPr>
          </w:p>
        </w:tc>
        <w:tc>
          <w:tcPr>
            <w:tcW w:w="1201" w:type="dxa"/>
          </w:tcPr>
          <w:p w14:paraId="738AD896" w14:textId="77777777" w:rsidR="003911D6" w:rsidRPr="00FB7FB9" w:rsidRDefault="003911D6">
            <w:pPr>
              <w:rPr>
                <w:rFonts w:ascii="宋体" w:hAnsi="宋体"/>
                <w:sz w:val="18"/>
                <w:szCs w:val="18"/>
              </w:rPr>
            </w:pPr>
          </w:p>
        </w:tc>
        <w:tc>
          <w:tcPr>
            <w:tcW w:w="2099" w:type="dxa"/>
          </w:tcPr>
          <w:p w14:paraId="30A3F578" w14:textId="77777777" w:rsidR="003911D6" w:rsidRPr="00FB7FB9" w:rsidRDefault="00AC086A">
            <w:pPr>
              <w:spacing w:line="360" w:lineRule="auto"/>
              <w:jc w:val="center"/>
              <w:rPr>
                <w:rFonts w:ascii="宋体" w:hAnsi="宋体"/>
                <w:sz w:val="18"/>
                <w:szCs w:val="18"/>
              </w:rPr>
            </w:pPr>
            <w:r w:rsidRPr="00FB7FB9">
              <w:rPr>
                <w:rFonts w:ascii="宋体" w:hAnsi="宋体" w:hint="eastAsia"/>
                <w:sz w:val="18"/>
                <w:szCs w:val="18"/>
              </w:rPr>
              <w:t>参与</w:t>
            </w:r>
            <w:r w:rsidRPr="00FB7FB9">
              <w:rPr>
                <w:rFonts w:ascii="宋体" w:hAnsi="宋体"/>
                <w:sz w:val="18"/>
                <w:szCs w:val="18"/>
              </w:rPr>
              <w:t>分析</w:t>
            </w:r>
            <w:r w:rsidRPr="00FB7FB9">
              <w:rPr>
                <w:rFonts w:ascii="宋体" w:hAnsi="宋体" w:hint="eastAsia"/>
                <w:sz w:val="18"/>
                <w:szCs w:val="18"/>
              </w:rPr>
              <w:t>讨论</w:t>
            </w:r>
          </w:p>
        </w:tc>
        <w:tc>
          <w:tcPr>
            <w:tcW w:w="1870" w:type="dxa"/>
          </w:tcPr>
          <w:p w14:paraId="1D0CC38E" w14:textId="77777777" w:rsidR="003911D6" w:rsidRPr="00FB7FB9" w:rsidRDefault="003911D6">
            <w:pPr>
              <w:rPr>
                <w:rFonts w:ascii="宋体" w:hAnsi="宋体"/>
              </w:rPr>
            </w:pPr>
          </w:p>
        </w:tc>
        <w:tc>
          <w:tcPr>
            <w:tcW w:w="740" w:type="dxa"/>
          </w:tcPr>
          <w:p w14:paraId="0DB6D297" w14:textId="77777777" w:rsidR="003911D6" w:rsidRPr="00FB7FB9" w:rsidRDefault="003911D6">
            <w:pPr>
              <w:rPr>
                <w:rFonts w:ascii="宋体" w:hAnsi="宋体"/>
              </w:rPr>
            </w:pPr>
          </w:p>
        </w:tc>
      </w:tr>
      <w:tr w:rsidR="003911D6" w:rsidRPr="00FB7FB9" w14:paraId="7A9D5D58" w14:textId="77777777">
        <w:tc>
          <w:tcPr>
            <w:tcW w:w="1384" w:type="dxa"/>
          </w:tcPr>
          <w:p w14:paraId="215230AC" w14:textId="77777777" w:rsidR="003911D6" w:rsidRPr="00FB7FB9" w:rsidRDefault="00AC086A">
            <w:pPr>
              <w:rPr>
                <w:rFonts w:ascii="宋体" w:hAnsi="宋体"/>
                <w:b/>
              </w:rPr>
            </w:pPr>
            <w:r w:rsidRPr="00FB7FB9">
              <w:rPr>
                <w:rFonts w:ascii="宋体" w:hAnsi="宋体" w:hint="eastAsia"/>
                <w:b/>
              </w:rPr>
              <w:t>需求评审阶段</w:t>
            </w:r>
          </w:p>
        </w:tc>
        <w:tc>
          <w:tcPr>
            <w:tcW w:w="1351" w:type="dxa"/>
          </w:tcPr>
          <w:p w14:paraId="69220754" w14:textId="77777777" w:rsidR="003911D6" w:rsidRPr="00FB7FB9" w:rsidRDefault="003911D6">
            <w:pPr>
              <w:rPr>
                <w:rFonts w:ascii="宋体" w:hAnsi="宋体"/>
                <w:sz w:val="18"/>
                <w:szCs w:val="18"/>
              </w:rPr>
            </w:pPr>
          </w:p>
        </w:tc>
        <w:tc>
          <w:tcPr>
            <w:tcW w:w="1201" w:type="dxa"/>
          </w:tcPr>
          <w:p w14:paraId="59802158" w14:textId="77777777" w:rsidR="003911D6" w:rsidRPr="00FB7FB9" w:rsidRDefault="003911D6">
            <w:pPr>
              <w:rPr>
                <w:rFonts w:ascii="宋体" w:hAnsi="宋体"/>
                <w:sz w:val="18"/>
                <w:szCs w:val="18"/>
              </w:rPr>
            </w:pPr>
          </w:p>
        </w:tc>
        <w:tc>
          <w:tcPr>
            <w:tcW w:w="2099" w:type="dxa"/>
          </w:tcPr>
          <w:p w14:paraId="238C022A" w14:textId="77777777" w:rsidR="003911D6" w:rsidRPr="00FB7FB9" w:rsidRDefault="00AC086A">
            <w:pPr>
              <w:numPr>
                <w:ilvl w:val="0"/>
                <w:numId w:val="6"/>
              </w:numPr>
              <w:rPr>
                <w:rFonts w:ascii="宋体" w:hAnsi="宋体"/>
                <w:sz w:val="18"/>
                <w:szCs w:val="18"/>
              </w:rPr>
            </w:pPr>
            <w:r w:rsidRPr="00FB7FB9">
              <w:rPr>
                <w:rFonts w:ascii="宋体" w:hAnsi="宋体" w:hint="eastAsia"/>
                <w:sz w:val="18"/>
                <w:szCs w:val="18"/>
              </w:rPr>
              <w:t>了解项目背景资料</w:t>
            </w:r>
          </w:p>
          <w:p w14:paraId="4D3BCCE4" w14:textId="77777777" w:rsidR="003911D6" w:rsidRPr="00FB7FB9" w:rsidRDefault="00AC086A">
            <w:pPr>
              <w:numPr>
                <w:ilvl w:val="0"/>
                <w:numId w:val="6"/>
              </w:numPr>
              <w:rPr>
                <w:rFonts w:ascii="宋体" w:hAnsi="宋体"/>
                <w:sz w:val="18"/>
                <w:szCs w:val="18"/>
              </w:rPr>
            </w:pPr>
            <w:r w:rsidRPr="00FB7FB9">
              <w:rPr>
                <w:rFonts w:ascii="宋体" w:hAnsi="宋体" w:hint="eastAsia"/>
                <w:sz w:val="18"/>
                <w:szCs w:val="18"/>
              </w:rPr>
              <w:t>反馈评审问题</w:t>
            </w:r>
          </w:p>
          <w:p w14:paraId="0A30132F" w14:textId="77777777" w:rsidR="003911D6" w:rsidRPr="00FB7FB9" w:rsidRDefault="00AC086A">
            <w:pPr>
              <w:numPr>
                <w:ilvl w:val="0"/>
                <w:numId w:val="6"/>
              </w:numPr>
              <w:rPr>
                <w:rFonts w:ascii="宋体" w:hAnsi="宋体"/>
                <w:sz w:val="18"/>
                <w:szCs w:val="18"/>
              </w:rPr>
            </w:pPr>
            <w:r w:rsidRPr="00FB7FB9">
              <w:rPr>
                <w:rFonts w:ascii="宋体" w:hAnsi="宋体" w:hint="eastAsia"/>
                <w:sz w:val="18"/>
                <w:szCs w:val="18"/>
              </w:rPr>
              <w:t>参与需求评审</w:t>
            </w:r>
          </w:p>
          <w:p w14:paraId="715CA912" w14:textId="77777777" w:rsidR="003911D6" w:rsidRPr="00FB7FB9" w:rsidRDefault="00AC086A">
            <w:pPr>
              <w:numPr>
                <w:ilvl w:val="0"/>
                <w:numId w:val="6"/>
              </w:numPr>
              <w:rPr>
                <w:rFonts w:ascii="宋体" w:hAnsi="宋体"/>
                <w:sz w:val="18"/>
                <w:szCs w:val="18"/>
              </w:rPr>
            </w:pPr>
            <w:r w:rsidRPr="00FB7FB9">
              <w:rPr>
                <w:rFonts w:ascii="宋体" w:hAnsi="宋体" w:hint="eastAsia"/>
                <w:sz w:val="18"/>
                <w:szCs w:val="18"/>
              </w:rPr>
              <w:t>确认评审结论</w:t>
            </w:r>
          </w:p>
          <w:p w14:paraId="0ACEFDD2" w14:textId="77777777" w:rsidR="003911D6" w:rsidRPr="00FB7FB9" w:rsidRDefault="00AC086A">
            <w:pPr>
              <w:numPr>
                <w:ilvl w:val="0"/>
                <w:numId w:val="6"/>
              </w:numPr>
              <w:rPr>
                <w:rFonts w:ascii="宋体" w:hAnsi="宋体"/>
                <w:sz w:val="18"/>
                <w:szCs w:val="18"/>
              </w:rPr>
            </w:pPr>
            <w:r w:rsidRPr="00FB7FB9">
              <w:rPr>
                <w:rFonts w:ascii="宋体" w:hAnsi="宋体" w:hint="eastAsia"/>
                <w:sz w:val="18"/>
                <w:szCs w:val="18"/>
              </w:rPr>
              <w:t>初步评估测试计划</w:t>
            </w:r>
          </w:p>
        </w:tc>
        <w:tc>
          <w:tcPr>
            <w:tcW w:w="1870" w:type="dxa"/>
          </w:tcPr>
          <w:p w14:paraId="41EC1284" w14:textId="77777777" w:rsidR="003911D6" w:rsidRPr="00FB7FB9" w:rsidRDefault="00AC086A">
            <w:pPr>
              <w:numPr>
                <w:ilvl w:val="0"/>
                <w:numId w:val="7"/>
              </w:numPr>
              <w:rPr>
                <w:rFonts w:ascii="宋体" w:hAnsi="宋体"/>
                <w:sz w:val="18"/>
                <w:szCs w:val="18"/>
              </w:rPr>
            </w:pPr>
            <w:r w:rsidRPr="00FB7FB9">
              <w:rPr>
                <w:rFonts w:ascii="宋体" w:hAnsi="宋体" w:hint="eastAsia"/>
                <w:sz w:val="18"/>
                <w:szCs w:val="18"/>
              </w:rPr>
              <w:t>评审批注反馈</w:t>
            </w:r>
          </w:p>
          <w:p w14:paraId="188F38C2" w14:textId="77777777" w:rsidR="003911D6" w:rsidRPr="00FB7FB9" w:rsidRDefault="00AC086A">
            <w:pPr>
              <w:numPr>
                <w:ilvl w:val="0"/>
                <w:numId w:val="7"/>
              </w:numPr>
              <w:rPr>
                <w:rFonts w:ascii="宋体" w:hAnsi="宋体"/>
                <w:sz w:val="18"/>
                <w:szCs w:val="18"/>
              </w:rPr>
            </w:pPr>
            <w:r w:rsidRPr="00FB7FB9">
              <w:rPr>
                <w:rFonts w:ascii="宋体" w:hAnsi="宋体" w:hint="eastAsia"/>
                <w:sz w:val="18"/>
                <w:szCs w:val="18"/>
              </w:rPr>
              <w:t>初步测试计划</w:t>
            </w:r>
          </w:p>
        </w:tc>
        <w:tc>
          <w:tcPr>
            <w:tcW w:w="740" w:type="dxa"/>
          </w:tcPr>
          <w:p w14:paraId="4981260B" w14:textId="77777777" w:rsidR="003911D6" w:rsidRPr="00FB7FB9" w:rsidRDefault="003911D6">
            <w:pPr>
              <w:rPr>
                <w:rFonts w:ascii="宋体" w:hAnsi="宋体"/>
              </w:rPr>
            </w:pPr>
          </w:p>
        </w:tc>
      </w:tr>
      <w:tr w:rsidR="003911D6" w:rsidRPr="00FB7FB9" w14:paraId="681E980F" w14:textId="77777777">
        <w:tc>
          <w:tcPr>
            <w:tcW w:w="1384" w:type="dxa"/>
          </w:tcPr>
          <w:p w14:paraId="0212E1A6" w14:textId="77777777" w:rsidR="003911D6" w:rsidRPr="00FB7FB9" w:rsidRDefault="00AC086A">
            <w:pPr>
              <w:rPr>
                <w:rFonts w:ascii="宋体" w:hAnsi="宋体"/>
                <w:b/>
              </w:rPr>
            </w:pPr>
            <w:r w:rsidRPr="00FB7FB9">
              <w:rPr>
                <w:rFonts w:ascii="宋体" w:hAnsi="宋体" w:hint="eastAsia"/>
                <w:b/>
              </w:rPr>
              <w:lastRenderedPageBreak/>
              <w:t>详细设计</w:t>
            </w:r>
            <w:r w:rsidRPr="00FB7FB9">
              <w:rPr>
                <w:rFonts w:ascii="宋体" w:hAnsi="宋体"/>
                <w:b/>
              </w:rPr>
              <w:t>及实施</w:t>
            </w:r>
            <w:r w:rsidRPr="00FB7FB9">
              <w:rPr>
                <w:rFonts w:ascii="宋体" w:hAnsi="宋体" w:hint="eastAsia"/>
                <w:b/>
              </w:rPr>
              <w:t>阶段</w:t>
            </w:r>
          </w:p>
        </w:tc>
        <w:tc>
          <w:tcPr>
            <w:tcW w:w="1351" w:type="dxa"/>
          </w:tcPr>
          <w:p w14:paraId="29674757" w14:textId="77777777" w:rsidR="003911D6" w:rsidRPr="00FB7FB9" w:rsidRDefault="003911D6">
            <w:pPr>
              <w:ind w:left="420"/>
              <w:rPr>
                <w:rFonts w:ascii="宋体" w:hAnsi="宋体"/>
                <w:sz w:val="18"/>
                <w:szCs w:val="18"/>
              </w:rPr>
            </w:pPr>
          </w:p>
        </w:tc>
        <w:tc>
          <w:tcPr>
            <w:tcW w:w="1201" w:type="dxa"/>
          </w:tcPr>
          <w:p w14:paraId="7A28AA9F" w14:textId="77777777" w:rsidR="003911D6" w:rsidRPr="00FB7FB9" w:rsidRDefault="003911D6">
            <w:pPr>
              <w:rPr>
                <w:rFonts w:ascii="宋体" w:hAnsi="宋体"/>
                <w:sz w:val="18"/>
                <w:szCs w:val="18"/>
              </w:rPr>
            </w:pPr>
          </w:p>
        </w:tc>
        <w:tc>
          <w:tcPr>
            <w:tcW w:w="2099" w:type="dxa"/>
          </w:tcPr>
          <w:p w14:paraId="05269AB0" w14:textId="77777777" w:rsidR="003911D6" w:rsidRPr="00FB7FB9" w:rsidRDefault="00AC086A">
            <w:pPr>
              <w:numPr>
                <w:ilvl w:val="0"/>
                <w:numId w:val="8"/>
              </w:numPr>
              <w:rPr>
                <w:rFonts w:ascii="宋体" w:hAnsi="宋体"/>
                <w:sz w:val="18"/>
                <w:szCs w:val="18"/>
              </w:rPr>
            </w:pPr>
            <w:r w:rsidRPr="00FB7FB9">
              <w:rPr>
                <w:rFonts w:ascii="宋体" w:hAnsi="宋体" w:hint="eastAsia"/>
                <w:sz w:val="18"/>
                <w:szCs w:val="18"/>
              </w:rPr>
              <w:t>进行测试点拆分</w:t>
            </w:r>
          </w:p>
          <w:p w14:paraId="35090E68" w14:textId="77777777" w:rsidR="003911D6" w:rsidRPr="00FB7FB9" w:rsidRDefault="00AC086A">
            <w:pPr>
              <w:numPr>
                <w:ilvl w:val="0"/>
                <w:numId w:val="8"/>
              </w:numPr>
              <w:rPr>
                <w:rFonts w:ascii="宋体" w:hAnsi="宋体"/>
                <w:sz w:val="18"/>
                <w:szCs w:val="18"/>
              </w:rPr>
            </w:pPr>
            <w:r w:rsidRPr="00FB7FB9">
              <w:rPr>
                <w:rFonts w:ascii="宋体" w:hAnsi="宋体"/>
                <w:sz w:val="18"/>
                <w:szCs w:val="18"/>
              </w:rPr>
              <w:t>确定</w:t>
            </w:r>
            <w:r w:rsidRPr="00FB7FB9">
              <w:rPr>
                <w:rFonts w:ascii="宋体" w:hAnsi="宋体" w:hint="eastAsia"/>
                <w:sz w:val="18"/>
                <w:szCs w:val="18"/>
              </w:rPr>
              <w:t>测试方案</w:t>
            </w:r>
          </w:p>
          <w:p w14:paraId="377A75A9" w14:textId="77777777" w:rsidR="003911D6" w:rsidRPr="00FB7FB9" w:rsidRDefault="00AC086A">
            <w:pPr>
              <w:numPr>
                <w:ilvl w:val="0"/>
                <w:numId w:val="8"/>
              </w:numPr>
              <w:rPr>
                <w:rFonts w:ascii="宋体" w:hAnsi="宋体"/>
              </w:rPr>
            </w:pPr>
            <w:r w:rsidRPr="00FB7FB9">
              <w:rPr>
                <w:rFonts w:ascii="宋体" w:hAnsi="宋体" w:hint="eastAsia"/>
                <w:sz w:val="18"/>
                <w:szCs w:val="18"/>
              </w:rPr>
              <w:t>撰写测试case和相关关键字</w:t>
            </w:r>
          </w:p>
          <w:p w14:paraId="7000B1FA" w14:textId="77777777" w:rsidR="003911D6" w:rsidRPr="00FB7FB9" w:rsidRDefault="00AC086A">
            <w:pPr>
              <w:numPr>
                <w:ilvl w:val="0"/>
                <w:numId w:val="8"/>
              </w:numPr>
              <w:rPr>
                <w:rFonts w:ascii="宋体" w:hAnsi="宋体"/>
              </w:rPr>
            </w:pPr>
            <w:r w:rsidRPr="00FB7FB9">
              <w:rPr>
                <w:rFonts w:ascii="宋体" w:hAnsi="宋体" w:hint="eastAsia"/>
                <w:sz w:val="18"/>
                <w:szCs w:val="18"/>
              </w:rPr>
              <w:t>准备测试数据</w:t>
            </w:r>
          </w:p>
          <w:p w14:paraId="65B8BF00" w14:textId="77777777" w:rsidR="003911D6" w:rsidRPr="00FB7FB9" w:rsidRDefault="00AC086A">
            <w:pPr>
              <w:numPr>
                <w:ilvl w:val="0"/>
                <w:numId w:val="8"/>
              </w:numPr>
              <w:rPr>
                <w:rFonts w:ascii="宋体" w:hAnsi="宋体"/>
              </w:rPr>
            </w:pPr>
            <w:r w:rsidRPr="00FB7FB9">
              <w:rPr>
                <w:rFonts w:ascii="宋体" w:hAnsi="宋体" w:hint="eastAsia"/>
                <w:sz w:val="18"/>
                <w:szCs w:val="18"/>
              </w:rPr>
              <w:t>自动</w:t>
            </w:r>
            <w:r w:rsidRPr="00FB7FB9">
              <w:rPr>
                <w:rFonts w:ascii="宋体" w:hAnsi="宋体"/>
                <w:sz w:val="18"/>
                <w:szCs w:val="18"/>
              </w:rPr>
              <w:t>化</w:t>
            </w:r>
            <w:r w:rsidRPr="00FB7FB9">
              <w:rPr>
                <w:rFonts w:ascii="宋体" w:hAnsi="宋体" w:hint="eastAsia"/>
                <w:sz w:val="18"/>
                <w:szCs w:val="18"/>
              </w:rPr>
              <w:t>生成case</w:t>
            </w:r>
          </w:p>
        </w:tc>
        <w:tc>
          <w:tcPr>
            <w:tcW w:w="1870" w:type="dxa"/>
          </w:tcPr>
          <w:p w14:paraId="7B845483" w14:textId="77777777" w:rsidR="003911D6" w:rsidRPr="00FB7FB9" w:rsidRDefault="00AC086A">
            <w:pPr>
              <w:numPr>
                <w:ilvl w:val="0"/>
                <w:numId w:val="7"/>
              </w:numPr>
              <w:rPr>
                <w:rFonts w:ascii="宋体" w:hAnsi="宋体"/>
              </w:rPr>
            </w:pPr>
            <w:r w:rsidRPr="00FB7FB9">
              <w:rPr>
                <w:rFonts w:ascii="宋体" w:hAnsi="宋体" w:hint="eastAsia"/>
                <w:sz w:val="18"/>
                <w:szCs w:val="18"/>
              </w:rPr>
              <w:t>测试框架</w:t>
            </w:r>
          </w:p>
          <w:p w14:paraId="1EAB2CEA" w14:textId="77777777" w:rsidR="003911D6" w:rsidRPr="00FB7FB9" w:rsidRDefault="00AC086A">
            <w:pPr>
              <w:numPr>
                <w:ilvl w:val="0"/>
                <w:numId w:val="7"/>
              </w:numPr>
              <w:rPr>
                <w:rFonts w:ascii="宋体" w:hAnsi="宋体"/>
              </w:rPr>
            </w:pPr>
            <w:r w:rsidRPr="00FB7FB9">
              <w:rPr>
                <w:rFonts w:ascii="宋体" w:hAnsi="宋体" w:hint="eastAsia"/>
                <w:sz w:val="18"/>
                <w:szCs w:val="18"/>
              </w:rPr>
              <w:t>测试点拆分文档</w:t>
            </w:r>
          </w:p>
          <w:p w14:paraId="27E6C249" w14:textId="77777777" w:rsidR="003911D6" w:rsidRPr="00FB7FB9" w:rsidRDefault="00AC086A">
            <w:pPr>
              <w:numPr>
                <w:ilvl w:val="0"/>
                <w:numId w:val="7"/>
              </w:numPr>
              <w:rPr>
                <w:rFonts w:ascii="宋体" w:hAnsi="宋体"/>
                <w:sz w:val="18"/>
                <w:szCs w:val="18"/>
              </w:rPr>
            </w:pPr>
            <w:r w:rsidRPr="00FB7FB9">
              <w:rPr>
                <w:rFonts w:ascii="宋体" w:hAnsi="宋体" w:hint="eastAsia"/>
                <w:sz w:val="18"/>
                <w:szCs w:val="18"/>
              </w:rPr>
              <w:t>关键字列表</w:t>
            </w:r>
          </w:p>
          <w:p w14:paraId="5AB8239D" w14:textId="77777777" w:rsidR="003911D6" w:rsidRPr="00FB7FB9" w:rsidRDefault="00AC086A">
            <w:pPr>
              <w:numPr>
                <w:ilvl w:val="0"/>
                <w:numId w:val="7"/>
              </w:numPr>
              <w:rPr>
                <w:rFonts w:ascii="宋体" w:hAnsi="宋体"/>
                <w:sz w:val="18"/>
                <w:szCs w:val="18"/>
              </w:rPr>
            </w:pPr>
            <w:r w:rsidRPr="00FB7FB9">
              <w:rPr>
                <w:rFonts w:ascii="宋体" w:hAnsi="宋体"/>
                <w:sz w:val="18"/>
                <w:szCs w:val="18"/>
              </w:rPr>
              <w:t>C</w:t>
            </w:r>
            <w:r w:rsidRPr="00FB7FB9">
              <w:rPr>
                <w:rFonts w:ascii="宋体" w:hAnsi="宋体" w:hint="eastAsia"/>
                <w:sz w:val="18"/>
                <w:szCs w:val="18"/>
              </w:rPr>
              <w:t>ase书写规范</w:t>
            </w:r>
          </w:p>
          <w:p w14:paraId="653B279B" w14:textId="77777777" w:rsidR="003911D6" w:rsidRPr="00FB7FB9" w:rsidRDefault="00AC086A">
            <w:pPr>
              <w:numPr>
                <w:ilvl w:val="0"/>
                <w:numId w:val="7"/>
              </w:numPr>
              <w:rPr>
                <w:rFonts w:ascii="宋体" w:hAnsi="宋体"/>
                <w:sz w:val="18"/>
                <w:szCs w:val="18"/>
              </w:rPr>
            </w:pPr>
            <w:r w:rsidRPr="00FB7FB9">
              <w:rPr>
                <w:rFonts w:ascii="宋体" w:hAnsi="宋体" w:hint="eastAsia"/>
                <w:sz w:val="18"/>
                <w:szCs w:val="18"/>
              </w:rPr>
              <w:t>测试case文档</w:t>
            </w:r>
          </w:p>
          <w:p w14:paraId="296B62E4" w14:textId="77777777" w:rsidR="003911D6" w:rsidRPr="00FB7FB9" w:rsidRDefault="00AC086A">
            <w:pPr>
              <w:numPr>
                <w:ilvl w:val="0"/>
                <w:numId w:val="7"/>
              </w:numPr>
              <w:rPr>
                <w:rFonts w:ascii="宋体" w:hAnsi="宋体"/>
                <w:sz w:val="18"/>
                <w:szCs w:val="18"/>
              </w:rPr>
            </w:pPr>
            <w:r w:rsidRPr="00FB7FB9">
              <w:rPr>
                <w:rFonts w:ascii="宋体" w:hAnsi="宋体" w:hint="eastAsia"/>
                <w:sz w:val="18"/>
                <w:szCs w:val="18"/>
              </w:rPr>
              <w:t>自动化case</w:t>
            </w:r>
          </w:p>
          <w:p w14:paraId="17BD88CA" w14:textId="77777777" w:rsidR="003911D6" w:rsidRPr="00FB7FB9" w:rsidRDefault="00AC086A">
            <w:pPr>
              <w:numPr>
                <w:ilvl w:val="0"/>
                <w:numId w:val="7"/>
              </w:numPr>
              <w:rPr>
                <w:rFonts w:ascii="宋体" w:hAnsi="宋体"/>
              </w:rPr>
            </w:pPr>
            <w:r w:rsidRPr="00FB7FB9">
              <w:rPr>
                <w:rFonts w:ascii="宋体" w:hAnsi="宋体" w:hint="eastAsia"/>
                <w:sz w:val="18"/>
                <w:szCs w:val="18"/>
              </w:rPr>
              <w:t>测试工具和程序</w:t>
            </w:r>
          </w:p>
        </w:tc>
        <w:tc>
          <w:tcPr>
            <w:tcW w:w="740" w:type="dxa"/>
          </w:tcPr>
          <w:p w14:paraId="5D357D8E" w14:textId="77777777" w:rsidR="003911D6" w:rsidRPr="00FB7FB9" w:rsidRDefault="003911D6">
            <w:pPr>
              <w:rPr>
                <w:rFonts w:ascii="宋体" w:hAnsi="宋体"/>
              </w:rPr>
            </w:pPr>
          </w:p>
        </w:tc>
      </w:tr>
      <w:tr w:rsidR="003911D6" w:rsidRPr="00FB7FB9" w14:paraId="2782C6CE" w14:textId="77777777">
        <w:tc>
          <w:tcPr>
            <w:tcW w:w="1384" w:type="dxa"/>
          </w:tcPr>
          <w:p w14:paraId="78BC71BB" w14:textId="77777777" w:rsidR="003911D6" w:rsidRPr="00FB7FB9" w:rsidRDefault="00AC086A">
            <w:pPr>
              <w:rPr>
                <w:rFonts w:ascii="宋体" w:hAnsi="宋体"/>
                <w:b/>
              </w:rPr>
            </w:pPr>
            <w:r w:rsidRPr="00FB7FB9">
              <w:rPr>
                <w:rFonts w:ascii="宋体" w:hAnsi="宋体" w:hint="eastAsia"/>
                <w:b/>
              </w:rPr>
              <w:t>全面测试</w:t>
            </w:r>
          </w:p>
        </w:tc>
        <w:tc>
          <w:tcPr>
            <w:tcW w:w="1351" w:type="dxa"/>
          </w:tcPr>
          <w:p w14:paraId="7063FD8E" w14:textId="77777777" w:rsidR="003911D6" w:rsidRPr="00FB7FB9" w:rsidRDefault="003911D6">
            <w:pPr>
              <w:rPr>
                <w:rFonts w:ascii="宋体" w:hAnsi="宋体"/>
                <w:sz w:val="18"/>
                <w:szCs w:val="18"/>
              </w:rPr>
            </w:pPr>
          </w:p>
        </w:tc>
        <w:tc>
          <w:tcPr>
            <w:tcW w:w="1201" w:type="dxa"/>
          </w:tcPr>
          <w:p w14:paraId="47031CB5" w14:textId="77777777" w:rsidR="003911D6" w:rsidRPr="00FB7FB9" w:rsidRDefault="003911D6">
            <w:pPr>
              <w:rPr>
                <w:rFonts w:ascii="宋体" w:hAnsi="宋体"/>
                <w:sz w:val="18"/>
                <w:szCs w:val="18"/>
              </w:rPr>
            </w:pPr>
          </w:p>
        </w:tc>
        <w:tc>
          <w:tcPr>
            <w:tcW w:w="2099" w:type="dxa"/>
          </w:tcPr>
          <w:p w14:paraId="5D7129CA" w14:textId="77777777" w:rsidR="003911D6" w:rsidRPr="00FB7FB9" w:rsidRDefault="00AC086A">
            <w:pPr>
              <w:numPr>
                <w:ilvl w:val="0"/>
                <w:numId w:val="9"/>
              </w:numPr>
              <w:rPr>
                <w:rFonts w:ascii="宋体" w:hAnsi="宋体"/>
                <w:sz w:val="18"/>
                <w:szCs w:val="18"/>
              </w:rPr>
            </w:pPr>
            <w:r w:rsidRPr="00FB7FB9">
              <w:rPr>
                <w:rFonts w:ascii="宋体" w:hAnsi="宋体" w:hint="eastAsia"/>
                <w:sz w:val="18"/>
                <w:szCs w:val="18"/>
              </w:rPr>
              <w:t>执行手工测试</w:t>
            </w:r>
          </w:p>
          <w:p w14:paraId="595D02A6" w14:textId="77777777" w:rsidR="003911D6" w:rsidRPr="00FB7FB9" w:rsidRDefault="00AC086A">
            <w:pPr>
              <w:numPr>
                <w:ilvl w:val="0"/>
                <w:numId w:val="9"/>
              </w:numPr>
              <w:rPr>
                <w:rFonts w:ascii="宋体" w:hAnsi="宋体"/>
                <w:sz w:val="18"/>
                <w:szCs w:val="18"/>
              </w:rPr>
            </w:pPr>
            <w:r w:rsidRPr="00FB7FB9">
              <w:rPr>
                <w:rFonts w:ascii="宋体" w:hAnsi="宋体" w:hint="eastAsia"/>
                <w:sz w:val="18"/>
                <w:szCs w:val="18"/>
              </w:rPr>
              <w:t>执行自动化case</w:t>
            </w:r>
          </w:p>
          <w:p w14:paraId="603B7318" w14:textId="77777777" w:rsidR="003911D6" w:rsidRPr="00FB7FB9" w:rsidRDefault="00AC086A">
            <w:pPr>
              <w:numPr>
                <w:ilvl w:val="0"/>
                <w:numId w:val="9"/>
              </w:numPr>
              <w:rPr>
                <w:rFonts w:ascii="宋体" w:hAnsi="宋体"/>
                <w:sz w:val="18"/>
                <w:szCs w:val="18"/>
              </w:rPr>
            </w:pPr>
            <w:r w:rsidRPr="00FB7FB9">
              <w:rPr>
                <w:rFonts w:ascii="宋体" w:hAnsi="宋体" w:hint="eastAsia"/>
                <w:sz w:val="18"/>
                <w:szCs w:val="18"/>
              </w:rPr>
              <w:t>性能测试</w:t>
            </w:r>
          </w:p>
          <w:p w14:paraId="63BB42EC" w14:textId="77777777" w:rsidR="003911D6" w:rsidRPr="00FB7FB9" w:rsidRDefault="00AC086A">
            <w:pPr>
              <w:numPr>
                <w:ilvl w:val="0"/>
                <w:numId w:val="9"/>
              </w:numPr>
              <w:rPr>
                <w:rFonts w:ascii="宋体" w:hAnsi="宋体"/>
              </w:rPr>
            </w:pPr>
            <w:r w:rsidRPr="00FB7FB9">
              <w:rPr>
                <w:rFonts w:ascii="宋体" w:hAnsi="宋体" w:hint="eastAsia"/>
                <w:sz w:val="18"/>
                <w:szCs w:val="18"/>
              </w:rPr>
              <w:t>完善自动化case</w:t>
            </w:r>
          </w:p>
        </w:tc>
        <w:tc>
          <w:tcPr>
            <w:tcW w:w="1870" w:type="dxa"/>
          </w:tcPr>
          <w:p w14:paraId="22034475" w14:textId="77777777" w:rsidR="003911D6" w:rsidRPr="00FB7FB9" w:rsidRDefault="00AC086A">
            <w:pPr>
              <w:numPr>
                <w:ilvl w:val="0"/>
                <w:numId w:val="7"/>
              </w:numPr>
              <w:rPr>
                <w:rFonts w:ascii="宋体" w:hAnsi="宋体"/>
                <w:sz w:val="18"/>
                <w:szCs w:val="18"/>
              </w:rPr>
            </w:pPr>
            <w:r w:rsidRPr="00FB7FB9">
              <w:rPr>
                <w:rFonts w:ascii="宋体" w:hAnsi="宋体" w:hint="eastAsia"/>
                <w:sz w:val="18"/>
                <w:szCs w:val="18"/>
              </w:rPr>
              <w:t>手工测试结论</w:t>
            </w:r>
          </w:p>
          <w:p w14:paraId="7266057B" w14:textId="77777777" w:rsidR="003911D6" w:rsidRPr="00FB7FB9" w:rsidRDefault="00AC086A">
            <w:pPr>
              <w:numPr>
                <w:ilvl w:val="0"/>
                <w:numId w:val="7"/>
              </w:numPr>
              <w:rPr>
                <w:rFonts w:ascii="宋体" w:hAnsi="宋体"/>
                <w:sz w:val="18"/>
                <w:szCs w:val="18"/>
              </w:rPr>
            </w:pPr>
            <w:r w:rsidRPr="00FB7FB9">
              <w:rPr>
                <w:rFonts w:ascii="宋体" w:hAnsi="宋体" w:hint="eastAsia"/>
                <w:sz w:val="18"/>
                <w:szCs w:val="18"/>
              </w:rPr>
              <w:t>部分关键字</w:t>
            </w:r>
          </w:p>
          <w:p w14:paraId="4EED3CBD" w14:textId="77777777" w:rsidR="003911D6" w:rsidRPr="00FB7FB9" w:rsidRDefault="00AC086A">
            <w:pPr>
              <w:numPr>
                <w:ilvl w:val="0"/>
                <w:numId w:val="7"/>
              </w:numPr>
              <w:rPr>
                <w:rFonts w:ascii="宋体" w:hAnsi="宋体"/>
                <w:sz w:val="18"/>
                <w:szCs w:val="18"/>
              </w:rPr>
            </w:pPr>
            <w:r w:rsidRPr="00FB7FB9">
              <w:rPr>
                <w:rFonts w:ascii="宋体" w:hAnsi="宋体" w:hint="eastAsia"/>
                <w:sz w:val="18"/>
                <w:szCs w:val="18"/>
              </w:rPr>
              <w:t>完善或新补充的自动化case</w:t>
            </w:r>
          </w:p>
          <w:p w14:paraId="7E3FFEA4" w14:textId="77777777" w:rsidR="003911D6" w:rsidRPr="00FB7FB9" w:rsidRDefault="00AC086A">
            <w:pPr>
              <w:numPr>
                <w:ilvl w:val="0"/>
                <w:numId w:val="7"/>
              </w:numPr>
              <w:rPr>
                <w:rFonts w:ascii="宋体" w:hAnsi="宋体"/>
                <w:sz w:val="18"/>
                <w:szCs w:val="18"/>
              </w:rPr>
            </w:pPr>
            <w:r w:rsidRPr="00FB7FB9">
              <w:rPr>
                <w:rFonts w:ascii="宋体" w:hAnsi="宋体" w:hint="eastAsia"/>
                <w:sz w:val="18"/>
                <w:szCs w:val="18"/>
              </w:rPr>
              <w:t>性能测试结果</w:t>
            </w:r>
          </w:p>
          <w:p w14:paraId="7818CD90" w14:textId="77777777" w:rsidR="003911D6" w:rsidRPr="00FB7FB9" w:rsidRDefault="00AC086A">
            <w:pPr>
              <w:numPr>
                <w:ilvl w:val="0"/>
                <w:numId w:val="7"/>
              </w:numPr>
              <w:rPr>
                <w:rFonts w:ascii="宋体" w:hAnsi="宋体"/>
              </w:rPr>
            </w:pPr>
            <w:r w:rsidRPr="00FB7FB9">
              <w:rPr>
                <w:rFonts w:ascii="宋体" w:hAnsi="宋体" w:hint="eastAsia"/>
                <w:sz w:val="18"/>
                <w:szCs w:val="18"/>
              </w:rPr>
              <w:t>自动化case结果</w:t>
            </w:r>
          </w:p>
        </w:tc>
        <w:tc>
          <w:tcPr>
            <w:tcW w:w="740" w:type="dxa"/>
          </w:tcPr>
          <w:p w14:paraId="6A931468" w14:textId="77777777" w:rsidR="003911D6" w:rsidRPr="00FB7FB9" w:rsidRDefault="003911D6">
            <w:pPr>
              <w:rPr>
                <w:rFonts w:ascii="宋体" w:hAnsi="宋体"/>
              </w:rPr>
            </w:pPr>
          </w:p>
        </w:tc>
      </w:tr>
      <w:tr w:rsidR="003911D6" w:rsidRPr="00FB7FB9" w14:paraId="1EF8AFAB" w14:textId="77777777">
        <w:tc>
          <w:tcPr>
            <w:tcW w:w="1384" w:type="dxa"/>
          </w:tcPr>
          <w:p w14:paraId="5F118B53" w14:textId="77777777" w:rsidR="003911D6" w:rsidRPr="00FB7FB9" w:rsidRDefault="00AC086A">
            <w:pPr>
              <w:rPr>
                <w:rFonts w:ascii="宋体" w:hAnsi="宋体"/>
                <w:b/>
              </w:rPr>
            </w:pPr>
            <w:r w:rsidRPr="00FB7FB9">
              <w:rPr>
                <w:rFonts w:ascii="宋体" w:hAnsi="宋体" w:hint="eastAsia"/>
                <w:b/>
              </w:rPr>
              <w:t>项目总结阶段</w:t>
            </w:r>
          </w:p>
        </w:tc>
        <w:tc>
          <w:tcPr>
            <w:tcW w:w="1351" w:type="dxa"/>
          </w:tcPr>
          <w:p w14:paraId="3F1ADBB9" w14:textId="77777777" w:rsidR="003911D6" w:rsidRPr="00FB7FB9" w:rsidRDefault="003911D6">
            <w:pPr>
              <w:rPr>
                <w:rFonts w:ascii="宋体" w:hAnsi="宋体"/>
                <w:sz w:val="18"/>
                <w:szCs w:val="18"/>
              </w:rPr>
            </w:pPr>
          </w:p>
        </w:tc>
        <w:tc>
          <w:tcPr>
            <w:tcW w:w="1201" w:type="dxa"/>
          </w:tcPr>
          <w:p w14:paraId="046C299E" w14:textId="77777777" w:rsidR="003911D6" w:rsidRPr="00FB7FB9" w:rsidRDefault="003911D6">
            <w:pPr>
              <w:rPr>
                <w:rFonts w:ascii="宋体" w:hAnsi="宋体"/>
                <w:sz w:val="18"/>
                <w:szCs w:val="18"/>
              </w:rPr>
            </w:pPr>
          </w:p>
        </w:tc>
        <w:tc>
          <w:tcPr>
            <w:tcW w:w="2099" w:type="dxa"/>
          </w:tcPr>
          <w:p w14:paraId="44854AF8" w14:textId="77777777" w:rsidR="003911D6" w:rsidRPr="00FB7FB9" w:rsidRDefault="00AC086A">
            <w:pPr>
              <w:numPr>
                <w:ilvl w:val="0"/>
                <w:numId w:val="10"/>
              </w:numPr>
              <w:rPr>
                <w:rFonts w:ascii="宋体" w:hAnsi="宋体"/>
                <w:sz w:val="18"/>
                <w:szCs w:val="18"/>
              </w:rPr>
            </w:pPr>
            <w:r w:rsidRPr="00FB7FB9">
              <w:rPr>
                <w:rFonts w:ascii="宋体" w:hAnsi="宋体" w:hint="eastAsia"/>
                <w:sz w:val="18"/>
                <w:szCs w:val="18"/>
              </w:rPr>
              <w:t>相关总结；</w:t>
            </w:r>
          </w:p>
          <w:p w14:paraId="4899EB41" w14:textId="77777777" w:rsidR="003911D6" w:rsidRPr="00FB7FB9" w:rsidRDefault="00AC086A">
            <w:pPr>
              <w:numPr>
                <w:ilvl w:val="0"/>
                <w:numId w:val="10"/>
              </w:numPr>
              <w:rPr>
                <w:rFonts w:ascii="宋体" w:hAnsi="宋体"/>
              </w:rPr>
            </w:pPr>
            <w:r w:rsidRPr="00FB7FB9">
              <w:rPr>
                <w:rFonts w:ascii="宋体" w:hAnsi="宋体"/>
                <w:sz w:val="18"/>
                <w:szCs w:val="18"/>
              </w:rPr>
              <w:t>资料汇总</w:t>
            </w:r>
            <w:r w:rsidRPr="00FB7FB9">
              <w:rPr>
                <w:rFonts w:ascii="宋体" w:hAnsi="宋体" w:hint="eastAsia"/>
                <w:sz w:val="18"/>
                <w:szCs w:val="18"/>
              </w:rPr>
              <w:t>；</w:t>
            </w:r>
          </w:p>
        </w:tc>
        <w:tc>
          <w:tcPr>
            <w:tcW w:w="1870" w:type="dxa"/>
          </w:tcPr>
          <w:p w14:paraId="53E2EA50" w14:textId="77777777" w:rsidR="003911D6" w:rsidRPr="00FB7FB9" w:rsidRDefault="003911D6">
            <w:pPr>
              <w:rPr>
                <w:rFonts w:ascii="宋体" w:hAnsi="宋体"/>
              </w:rPr>
            </w:pPr>
          </w:p>
        </w:tc>
        <w:tc>
          <w:tcPr>
            <w:tcW w:w="740" w:type="dxa"/>
          </w:tcPr>
          <w:p w14:paraId="4343E6C3" w14:textId="77777777" w:rsidR="003911D6" w:rsidRPr="00FB7FB9" w:rsidRDefault="003911D6">
            <w:pPr>
              <w:rPr>
                <w:rFonts w:ascii="宋体" w:hAnsi="宋体"/>
              </w:rPr>
            </w:pPr>
          </w:p>
        </w:tc>
      </w:tr>
    </w:tbl>
    <w:p w14:paraId="4577EB05" w14:textId="77777777" w:rsidR="003911D6" w:rsidRPr="00FB7FB9" w:rsidRDefault="00AC086A" w:rsidP="00AC086A">
      <w:pPr>
        <w:pStyle w:val="2"/>
        <w:ind w:right="210"/>
      </w:pPr>
      <w:bookmarkStart w:id="60" w:name="_Toc222309953"/>
      <w:bookmarkStart w:id="61" w:name="_Toc227386335"/>
      <w:bookmarkStart w:id="62" w:name="_Toc482804649"/>
      <w:bookmarkStart w:id="63" w:name="_Toc482805388"/>
      <w:r w:rsidRPr="00FB7FB9">
        <w:rPr>
          <w:rFonts w:hint="eastAsia"/>
        </w:rPr>
        <w:t>测试资源安排</w:t>
      </w:r>
      <w:bookmarkEnd w:id="60"/>
      <w:bookmarkEnd w:id="61"/>
      <w:bookmarkEnd w:id="62"/>
      <w:bookmarkEnd w:id="63"/>
    </w:p>
    <w:p w14:paraId="247FE5A0" w14:textId="77777777" w:rsidR="003911D6" w:rsidRPr="00FB7FB9" w:rsidRDefault="00AC086A" w:rsidP="00AC086A">
      <w:pPr>
        <w:pStyle w:val="3"/>
        <w:ind w:left="1140"/>
      </w:pPr>
      <w:bookmarkStart w:id="64" w:name="_Toc227386336"/>
      <w:bookmarkStart w:id="65" w:name="_Toc222309954"/>
      <w:bookmarkStart w:id="66" w:name="_Toc482804650"/>
      <w:bookmarkStart w:id="67" w:name="_Toc482805389"/>
      <w:r w:rsidRPr="00FB7FB9">
        <w:rPr>
          <w:rFonts w:hint="eastAsia"/>
        </w:rPr>
        <w:t>人</w:t>
      </w:r>
      <w:r w:rsidRPr="00FB7FB9">
        <w:t>员</w:t>
      </w:r>
      <w:r w:rsidRPr="00FB7FB9">
        <w:rPr>
          <w:rFonts w:hint="eastAsia"/>
        </w:rPr>
        <w:t>分工</w:t>
      </w:r>
      <w:bookmarkEnd w:id="64"/>
      <w:bookmarkEnd w:id="65"/>
      <w:bookmarkEnd w:id="66"/>
      <w:bookmarkEnd w:id="67"/>
    </w:p>
    <w:p w14:paraId="5998F78D" w14:textId="77777777" w:rsidR="003911D6" w:rsidRPr="00FB7FB9" w:rsidRDefault="00AC086A">
      <w:pPr>
        <w:ind w:firstLineChars="300" w:firstLine="630"/>
      </w:pPr>
      <w:r w:rsidRPr="00FB7FB9">
        <w:rPr>
          <w:rFonts w:hint="eastAsia"/>
        </w:rPr>
        <w:t>下表列出了在此</w:t>
      </w:r>
      <w:r w:rsidRPr="00FB7FB9">
        <w:t>测试中</w:t>
      </w:r>
      <w:r w:rsidRPr="00FB7FB9">
        <w:rPr>
          <w:rFonts w:hint="eastAsia"/>
        </w:rPr>
        <w:t>的人员配备方面所作的各种</w:t>
      </w:r>
      <w:r w:rsidRPr="00FB7FB9">
        <w:t>暂时假定</w:t>
      </w:r>
      <w:r w:rsidRPr="00FB7FB9">
        <w:rPr>
          <w:rFonts w:hint="eastAsia"/>
        </w:rPr>
        <w:t>。</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4142"/>
      </w:tblGrid>
      <w:tr w:rsidR="003911D6" w:rsidRPr="00FB7FB9" w14:paraId="7F443820" w14:textId="77777777">
        <w:trPr>
          <w:jc w:val="center"/>
        </w:trPr>
        <w:tc>
          <w:tcPr>
            <w:tcW w:w="1258" w:type="dxa"/>
            <w:shd w:val="clear" w:color="auto" w:fill="E0E0E0"/>
          </w:tcPr>
          <w:p w14:paraId="5C5DC08D" w14:textId="77777777" w:rsidR="003911D6" w:rsidRPr="00FB7FB9" w:rsidRDefault="00AC086A">
            <w:pPr>
              <w:rPr>
                <w:rFonts w:ascii="宋体" w:hAnsi="宋体"/>
                <w:b/>
              </w:rPr>
            </w:pPr>
            <w:r w:rsidRPr="00FB7FB9">
              <w:rPr>
                <w:rFonts w:ascii="宋体" w:hAnsi="宋体" w:hint="eastAsia"/>
                <w:b/>
              </w:rPr>
              <w:t>人员</w:t>
            </w:r>
          </w:p>
        </w:tc>
        <w:tc>
          <w:tcPr>
            <w:tcW w:w="4142" w:type="dxa"/>
            <w:shd w:val="clear" w:color="auto" w:fill="E0E0E0"/>
          </w:tcPr>
          <w:p w14:paraId="13B0C362" w14:textId="77777777" w:rsidR="003911D6" w:rsidRPr="00FB7FB9" w:rsidRDefault="00AC086A">
            <w:pPr>
              <w:rPr>
                <w:rFonts w:ascii="宋体" w:hAnsi="宋体"/>
                <w:b/>
              </w:rPr>
            </w:pPr>
            <w:r w:rsidRPr="00FB7FB9">
              <w:rPr>
                <w:rFonts w:ascii="宋体" w:hAnsi="宋体" w:hint="eastAsia"/>
                <w:b/>
              </w:rPr>
              <w:t>主要职责或注释</w:t>
            </w:r>
          </w:p>
        </w:tc>
      </w:tr>
      <w:tr w:rsidR="003911D6" w:rsidRPr="00FB7FB9" w14:paraId="2841C076" w14:textId="77777777">
        <w:trPr>
          <w:jc w:val="center"/>
        </w:trPr>
        <w:tc>
          <w:tcPr>
            <w:tcW w:w="1258" w:type="dxa"/>
          </w:tcPr>
          <w:p w14:paraId="772A264C" w14:textId="77777777" w:rsidR="003911D6" w:rsidRPr="00FB7FB9" w:rsidRDefault="00AC086A">
            <w:pPr>
              <w:rPr>
                <w:rFonts w:ascii="宋体" w:hAnsi="宋体"/>
              </w:rPr>
            </w:pPr>
            <w:r w:rsidRPr="00FB7FB9">
              <w:rPr>
                <w:rFonts w:ascii="宋体" w:hAnsi="宋体"/>
              </w:rPr>
              <w:t>刘晔</w:t>
            </w:r>
          </w:p>
        </w:tc>
        <w:tc>
          <w:tcPr>
            <w:tcW w:w="4142" w:type="dxa"/>
          </w:tcPr>
          <w:p w14:paraId="270C296C" w14:textId="77777777" w:rsidR="003911D6" w:rsidRPr="00FB7FB9" w:rsidRDefault="00AC086A">
            <w:pPr>
              <w:numPr>
                <w:ilvl w:val="0"/>
                <w:numId w:val="11"/>
              </w:numPr>
              <w:rPr>
                <w:rFonts w:ascii="宋体" w:hAnsi="宋体"/>
                <w:sz w:val="18"/>
                <w:szCs w:val="18"/>
              </w:rPr>
            </w:pPr>
            <w:r w:rsidRPr="00FB7FB9">
              <w:rPr>
                <w:rFonts w:ascii="宋体" w:hAnsi="宋体" w:hint="eastAsia"/>
                <w:sz w:val="18"/>
                <w:szCs w:val="18"/>
              </w:rPr>
              <w:t>分析测试需求</w:t>
            </w:r>
          </w:p>
          <w:p w14:paraId="189DD8CC" w14:textId="77777777" w:rsidR="003911D6" w:rsidRPr="00FB7FB9" w:rsidRDefault="00AC086A">
            <w:pPr>
              <w:numPr>
                <w:ilvl w:val="0"/>
                <w:numId w:val="11"/>
              </w:numPr>
              <w:rPr>
                <w:rFonts w:ascii="宋体" w:hAnsi="宋体"/>
                <w:sz w:val="18"/>
                <w:szCs w:val="18"/>
              </w:rPr>
            </w:pPr>
            <w:r w:rsidRPr="00FB7FB9">
              <w:rPr>
                <w:rFonts w:ascii="宋体" w:hAnsi="宋体" w:hint="eastAsia"/>
                <w:sz w:val="18"/>
                <w:szCs w:val="18"/>
              </w:rPr>
              <w:t>制定测试方案</w:t>
            </w:r>
            <w:r w:rsidRPr="00FB7FB9">
              <w:rPr>
                <w:rFonts w:ascii="宋体" w:hAnsi="宋体"/>
                <w:sz w:val="18"/>
                <w:szCs w:val="18"/>
              </w:rPr>
              <w:t>测试全程参与</w:t>
            </w:r>
          </w:p>
          <w:p w14:paraId="7A92C54D" w14:textId="77777777" w:rsidR="003911D6" w:rsidRPr="00FB7FB9" w:rsidRDefault="00AC086A">
            <w:pPr>
              <w:numPr>
                <w:ilvl w:val="0"/>
                <w:numId w:val="11"/>
              </w:numPr>
              <w:rPr>
                <w:rFonts w:ascii="宋体" w:hAnsi="宋体"/>
                <w:sz w:val="18"/>
                <w:szCs w:val="18"/>
              </w:rPr>
            </w:pPr>
            <w:r w:rsidRPr="00FB7FB9">
              <w:rPr>
                <w:rFonts w:ascii="宋体" w:hAnsi="宋体"/>
                <w:sz w:val="18"/>
                <w:szCs w:val="18"/>
              </w:rPr>
              <w:t>完成框架的耦合度静态评审分析</w:t>
            </w:r>
          </w:p>
          <w:p w14:paraId="6BA807D7" w14:textId="77777777" w:rsidR="003911D6" w:rsidRPr="00FB7FB9" w:rsidRDefault="00AC086A">
            <w:pPr>
              <w:numPr>
                <w:ilvl w:val="0"/>
                <w:numId w:val="11"/>
              </w:numPr>
              <w:rPr>
                <w:rFonts w:ascii="宋体" w:hAnsi="宋体"/>
                <w:sz w:val="18"/>
                <w:szCs w:val="18"/>
              </w:rPr>
            </w:pPr>
            <w:r w:rsidRPr="00FB7FB9">
              <w:rPr>
                <w:rFonts w:ascii="宋体" w:hAnsi="宋体"/>
                <w:sz w:val="18"/>
                <w:szCs w:val="18"/>
              </w:rPr>
              <w:t>完成框架的并发请求的性能测试</w:t>
            </w:r>
          </w:p>
        </w:tc>
      </w:tr>
      <w:tr w:rsidR="003911D6" w:rsidRPr="00FB7FB9" w14:paraId="03D0B212" w14:textId="77777777">
        <w:trPr>
          <w:jc w:val="center"/>
        </w:trPr>
        <w:tc>
          <w:tcPr>
            <w:tcW w:w="1258" w:type="dxa"/>
          </w:tcPr>
          <w:p w14:paraId="7D81445B" w14:textId="77777777" w:rsidR="003911D6" w:rsidRPr="00FB7FB9" w:rsidRDefault="00AC086A">
            <w:pPr>
              <w:rPr>
                <w:rFonts w:ascii="宋体" w:hAnsi="宋体"/>
              </w:rPr>
            </w:pPr>
            <w:r w:rsidRPr="00FB7FB9">
              <w:rPr>
                <w:rFonts w:ascii="宋体" w:hAnsi="宋体"/>
              </w:rPr>
              <w:t>胡明昊</w:t>
            </w:r>
          </w:p>
        </w:tc>
        <w:tc>
          <w:tcPr>
            <w:tcW w:w="4142" w:type="dxa"/>
          </w:tcPr>
          <w:p w14:paraId="632860ED" w14:textId="77777777" w:rsidR="003911D6" w:rsidRPr="00FB7FB9" w:rsidRDefault="00AC086A">
            <w:pPr>
              <w:numPr>
                <w:ilvl w:val="0"/>
                <w:numId w:val="11"/>
              </w:numPr>
              <w:rPr>
                <w:rFonts w:ascii="宋体" w:hAnsi="宋体"/>
                <w:sz w:val="18"/>
                <w:szCs w:val="18"/>
              </w:rPr>
            </w:pPr>
            <w:r w:rsidRPr="00FB7FB9">
              <w:rPr>
                <w:rFonts w:ascii="宋体" w:hAnsi="宋体" w:hint="eastAsia"/>
                <w:sz w:val="18"/>
                <w:szCs w:val="18"/>
              </w:rPr>
              <w:t>测试全程参与</w:t>
            </w:r>
          </w:p>
          <w:p w14:paraId="1F1B4655" w14:textId="77777777" w:rsidR="003911D6" w:rsidRPr="00FB7FB9" w:rsidRDefault="00AC086A">
            <w:pPr>
              <w:numPr>
                <w:ilvl w:val="0"/>
                <w:numId w:val="11"/>
              </w:numPr>
              <w:rPr>
                <w:rFonts w:ascii="宋体" w:hAnsi="宋体"/>
                <w:sz w:val="18"/>
                <w:szCs w:val="18"/>
              </w:rPr>
            </w:pPr>
            <w:r w:rsidRPr="00FB7FB9">
              <w:rPr>
                <w:rFonts w:ascii="宋体" w:hAnsi="宋体"/>
                <w:sz w:val="18"/>
                <w:szCs w:val="18"/>
              </w:rPr>
              <w:t>完成IOC功能模块的单元测试</w:t>
            </w:r>
          </w:p>
          <w:p w14:paraId="7465E35F" w14:textId="77777777" w:rsidR="003911D6" w:rsidRPr="00FB7FB9" w:rsidRDefault="00AC086A">
            <w:pPr>
              <w:numPr>
                <w:ilvl w:val="0"/>
                <w:numId w:val="11"/>
              </w:numPr>
              <w:rPr>
                <w:rFonts w:ascii="宋体" w:hAnsi="宋体"/>
                <w:sz w:val="18"/>
                <w:szCs w:val="18"/>
              </w:rPr>
            </w:pPr>
            <w:r w:rsidRPr="00FB7FB9">
              <w:rPr>
                <w:rFonts w:ascii="宋体" w:hAnsi="宋体"/>
                <w:sz w:val="18"/>
                <w:szCs w:val="18"/>
              </w:rPr>
              <w:t>完成改进部分的单元测试</w:t>
            </w:r>
          </w:p>
        </w:tc>
      </w:tr>
      <w:tr w:rsidR="003911D6" w:rsidRPr="00FB7FB9" w14:paraId="14C5D0DA" w14:textId="77777777">
        <w:trPr>
          <w:jc w:val="center"/>
        </w:trPr>
        <w:tc>
          <w:tcPr>
            <w:tcW w:w="1258" w:type="dxa"/>
          </w:tcPr>
          <w:p w14:paraId="784C0812" w14:textId="77777777" w:rsidR="003911D6" w:rsidRPr="00FB7FB9" w:rsidRDefault="00AC086A">
            <w:pPr>
              <w:rPr>
                <w:rFonts w:ascii="宋体" w:hAnsi="宋体"/>
              </w:rPr>
            </w:pPr>
            <w:proofErr w:type="gramStart"/>
            <w:r w:rsidRPr="00FB7FB9">
              <w:rPr>
                <w:rFonts w:ascii="宋体" w:hAnsi="宋体"/>
              </w:rPr>
              <w:t>穆鹏飞</w:t>
            </w:r>
            <w:proofErr w:type="gramEnd"/>
          </w:p>
        </w:tc>
        <w:tc>
          <w:tcPr>
            <w:tcW w:w="4142" w:type="dxa"/>
          </w:tcPr>
          <w:p w14:paraId="17DE88D6" w14:textId="77777777" w:rsidR="003911D6" w:rsidRPr="00FB7FB9" w:rsidRDefault="00AC086A">
            <w:pPr>
              <w:numPr>
                <w:ilvl w:val="0"/>
                <w:numId w:val="11"/>
              </w:numPr>
              <w:rPr>
                <w:rFonts w:ascii="宋体" w:hAnsi="宋体"/>
                <w:sz w:val="18"/>
                <w:szCs w:val="18"/>
              </w:rPr>
            </w:pPr>
            <w:r w:rsidRPr="00FB7FB9">
              <w:rPr>
                <w:rFonts w:ascii="宋体" w:hAnsi="宋体" w:hint="eastAsia"/>
                <w:sz w:val="18"/>
                <w:szCs w:val="18"/>
              </w:rPr>
              <w:t>测试全程参与</w:t>
            </w:r>
          </w:p>
          <w:p w14:paraId="4F343B9B" w14:textId="77777777" w:rsidR="003911D6" w:rsidRPr="00FB7FB9" w:rsidRDefault="00AC086A">
            <w:pPr>
              <w:numPr>
                <w:ilvl w:val="0"/>
                <w:numId w:val="11"/>
              </w:numPr>
              <w:rPr>
                <w:rFonts w:ascii="宋体" w:hAnsi="宋体"/>
                <w:sz w:val="18"/>
                <w:szCs w:val="18"/>
              </w:rPr>
            </w:pPr>
            <w:r w:rsidRPr="00FB7FB9">
              <w:rPr>
                <w:rFonts w:ascii="宋体" w:hAnsi="宋体"/>
                <w:sz w:val="18"/>
                <w:szCs w:val="18"/>
              </w:rPr>
              <w:t>制定</w:t>
            </w:r>
            <w:r w:rsidRPr="00FB7FB9">
              <w:rPr>
                <w:rFonts w:ascii="宋体" w:hAnsi="宋体" w:hint="eastAsia"/>
                <w:sz w:val="18"/>
                <w:szCs w:val="18"/>
              </w:rPr>
              <w:t>测试计划</w:t>
            </w:r>
          </w:p>
          <w:p w14:paraId="21DF7630" w14:textId="77777777" w:rsidR="003911D6" w:rsidRPr="00FB7FB9" w:rsidRDefault="00AC086A">
            <w:pPr>
              <w:numPr>
                <w:ilvl w:val="0"/>
                <w:numId w:val="11"/>
              </w:numPr>
              <w:rPr>
                <w:rFonts w:ascii="宋体" w:hAnsi="宋体"/>
              </w:rPr>
            </w:pPr>
            <w:r w:rsidRPr="00FB7FB9">
              <w:rPr>
                <w:rFonts w:ascii="宋体" w:hAnsi="宋体"/>
                <w:sz w:val="18"/>
                <w:szCs w:val="18"/>
              </w:rPr>
              <w:t>完成数据操作功能模块的单元测试及其性能测试。</w:t>
            </w:r>
          </w:p>
        </w:tc>
      </w:tr>
      <w:tr w:rsidR="003911D6" w:rsidRPr="00FB7FB9" w14:paraId="0A26CDD4" w14:textId="77777777">
        <w:trPr>
          <w:jc w:val="center"/>
        </w:trPr>
        <w:tc>
          <w:tcPr>
            <w:tcW w:w="1258" w:type="dxa"/>
          </w:tcPr>
          <w:p w14:paraId="03EA04A1" w14:textId="77777777" w:rsidR="003911D6" w:rsidRPr="00FB7FB9" w:rsidRDefault="00AC086A">
            <w:pPr>
              <w:rPr>
                <w:rFonts w:ascii="宋体" w:hAnsi="宋体"/>
              </w:rPr>
            </w:pPr>
            <w:r w:rsidRPr="00FB7FB9">
              <w:rPr>
                <w:rFonts w:ascii="宋体" w:hAnsi="宋体"/>
              </w:rPr>
              <w:t>汪晓燕</w:t>
            </w:r>
          </w:p>
        </w:tc>
        <w:tc>
          <w:tcPr>
            <w:tcW w:w="4142" w:type="dxa"/>
          </w:tcPr>
          <w:p w14:paraId="43C04844" w14:textId="77777777" w:rsidR="003911D6" w:rsidRPr="00FB7FB9" w:rsidRDefault="00AC086A">
            <w:pPr>
              <w:numPr>
                <w:ilvl w:val="0"/>
                <w:numId w:val="11"/>
              </w:numPr>
              <w:rPr>
                <w:rFonts w:ascii="宋体" w:hAnsi="宋体"/>
                <w:sz w:val="18"/>
                <w:szCs w:val="18"/>
              </w:rPr>
            </w:pPr>
            <w:r w:rsidRPr="00FB7FB9">
              <w:rPr>
                <w:rFonts w:ascii="宋体" w:hAnsi="宋体" w:hint="eastAsia"/>
                <w:sz w:val="18"/>
                <w:szCs w:val="18"/>
              </w:rPr>
              <w:t>负责管理文档资料、case、程序、工具</w:t>
            </w:r>
          </w:p>
          <w:p w14:paraId="42A11FE3" w14:textId="77777777" w:rsidR="003911D6" w:rsidRPr="00FB7FB9" w:rsidRDefault="00AC086A">
            <w:pPr>
              <w:numPr>
                <w:ilvl w:val="0"/>
                <w:numId w:val="11"/>
              </w:numPr>
              <w:rPr>
                <w:rFonts w:ascii="宋体" w:hAnsi="宋体"/>
                <w:sz w:val="18"/>
                <w:szCs w:val="18"/>
              </w:rPr>
            </w:pPr>
            <w:r w:rsidRPr="00FB7FB9">
              <w:rPr>
                <w:rFonts w:ascii="宋体" w:hAnsi="宋体" w:hint="eastAsia"/>
                <w:sz w:val="18"/>
                <w:szCs w:val="18"/>
              </w:rPr>
              <w:t>测试全程参与</w:t>
            </w:r>
          </w:p>
          <w:p w14:paraId="3A51105F" w14:textId="77777777" w:rsidR="003911D6" w:rsidRPr="00FB7FB9" w:rsidRDefault="00AC086A">
            <w:pPr>
              <w:numPr>
                <w:ilvl w:val="0"/>
                <w:numId w:val="11"/>
              </w:numPr>
              <w:rPr>
                <w:rFonts w:ascii="宋体" w:hAnsi="宋体"/>
                <w:sz w:val="18"/>
                <w:szCs w:val="18"/>
              </w:rPr>
            </w:pPr>
            <w:r w:rsidRPr="00FB7FB9">
              <w:rPr>
                <w:rFonts w:ascii="宋体" w:hAnsi="宋体"/>
                <w:sz w:val="18"/>
                <w:szCs w:val="18"/>
              </w:rPr>
              <w:t>完成路由转发功能的单元测试及其性能测试</w:t>
            </w:r>
          </w:p>
          <w:p w14:paraId="52EDDC3C" w14:textId="77777777" w:rsidR="003911D6" w:rsidRPr="00FB7FB9" w:rsidRDefault="00AC086A">
            <w:pPr>
              <w:numPr>
                <w:ilvl w:val="0"/>
                <w:numId w:val="11"/>
              </w:numPr>
              <w:rPr>
                <w:rFonts w:ascii="宋体" w:hAnsi="宋体"/>
                <w:sz w:val="18"/>
                <w:szCs w:val="18"/>
              </w:rPr>
            </w:pPr>
            <w:r w:rsidRPr="00FB7FB9">
              <w:rPr>
                <w:rFonts w:ascii="宋体" w:hAnsi="宋体" w:hint="eastAsia"/>
                <w:sz w:val="18"/>
                <w:szCs w:val="18"/>
              </w:rPr>
              <w:t>测试分析和测试报告</w:t>
            </w:r>
          </w:p>
        </w:tc>
      </w:tr>
    </w:tbl>
    <w:p w14:paraId="0DB3044D" w14:textId="77777777" w:rsidR="003911D6" w:rsidRPr="00FB7FB9" w:rsidRDefault="003911D6"/>
    <w:p w14:paraId="27B8BFFC" w14:textId="77777777" w:rsidR="003911D6" w:rsidRPr="00FB7FB9" w:rsidRDefault="00AC086A" w:rsidP="00AC086A">
      <w:pPr>
        <w:pStyle w:val="3"/>
        <w:ind w:left="1140"/>
      </w:pPr>
      <w:bookmarkStart w:id="68" w:name="_Toc227386337"/>
      <w:bookmarkStart w:id="69" w:name="_Toc222309955"/>
      <w:bookmarkStart w:id="70" w:name="_Toc482804651"/>
      <w:bookmarkStart w:id="71" w:name="_Toc482805390"/>
      <w:r w:rsidRPr="00FB7FB9">
        <w:rPr>
          <w:rFonts w:hint="eastAsia"/>
        </w:rPr>
        <w:lastRenderedPageBreak/>
        <w:t>测试环境安排和使用</w:t>
      </w:r>
      <w:bookmarkEnd w:id="68"/>
      <w:bookmarkEnd w:id="69"/>
      <w:bookmarkEnd w:id="70"/>
      <w:bookmarkEnd w:id="71"/>
    </w:p>
    <w:p w14:paraId="75AA015B" w14:textId="77777777" w:rsidR="003911D6" w:rsidRPr="00FB7FB9" w:rsidRDefault="00AC086A">
      <w:r w:rsidRPr="00FB7FB9">
        <w:rPr>
          <w:rFonts w:hint="eastAsia"/>
        </w:rPr>
        <w:t>下表列出了测试的系统环境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911D6" w:rsidRPr="00FB7FB9" w14:paraId="0D085243" w14:textId="77777777">
        <w:tc>
          <w:tcPr>
            <w:tcW w:w="8522" w:type="dxa"/>
            <w:shd w:val="clear" w:color="auto" w:fill="E0E0E0"/>
          </w:tcPr>
          <w:p w14:paraId="160305F5" w14:textId="77777777" w:rsidR="003911D6" w:rsidRPr="00FB7FB9" w:rsidRDefault="00AC086A">
            <w:r w:rsidRPr="00FB7FB9">
              <w:rPr>
                <w:rFonts w:hint="eastAsia"/>
              </w:rPr>
              <w:t>硬件环境（服务器、网络、虚拟机等需求）</w:t>
            </w:r>
          </w:p>
        </w:tc>
      </w:tr>
      <w:tr w:rsidR="003911D6" w:rsidRPr="00FB7FB9" w14:paraId="6097CE35" w14:textId="77777777">
        <w:tc>
          <w:tcPr>
            <w:tcW w:w="8522" w:type="dxa"/>
          </w:tcPr>
          <w:p w14:paraId="1348880B" w14:textId="77777777" w:rsidR="003911D6" w:rsidRPr="00FB7FB9" w:rsidRDefault="00AC086A">
            <w:r w:rsidRPr="00FB7FB9">
              <w:t>局域网</w:t>
            </w:r>
          </w:p>
        </w:tc>
      </w:tr>
      <w:tr w:rsidR="003911D6" w:rsidRPr="00FB7FB9" w14:paraId="27DB1B4B" w14:textId="77777777">
        <w:tc>
          <w:tcPr>
            <w:tcW w:w="8522" w:type="dxa"/>
          </w:tcPr>
          <w:p w14:paraId="3ACEBAA5" w14:textId="77777777" w:rsidR="003911D6" w:rsidRPr="00FB7FB9" w:rsidRDefault="00AC086A">
            <w:r w:rsidRPr="00FB7FB9">
              <w:t>普通</w:t>
            </w:r>
            <w:r w:rsidRPr="00FB7FB9">
              <w:t>PC</w:t>
            </w:r>
            <w:r w:rsidRPr="00FB7FB9">
              <w:t>机（</w:t>
            </w:r>
            <w:r w:rsidRPr="00FB7FB9">
              <w:t>i5</w:t>
            </w:r>
            <w:r w:rsidRPr="00FB7FB9">
              <w:t>处理器，</w:t>
            </w:r>
            <w:r w:rsidRPr="00FB7FB9">
              <w:t>8G</w:t>
            </w:r>
            <w:r w:rsidRPr="00FB7FB9">
              <w:t>内存以上）</w:t>
            </w:r>
          </w:p>
        </w:tc>
      </w:tr>
      <w:tr w:rsidR="003911D6" w:rsidRPr="00FB7FB9" w14:paraId="357FF637" w14:textId="77777777">
        <w:tc>
          <w:tcPr>
            <w:tcW w:w="8522" w:type="dxa"/>
            <w:shd w:val="clear" w:color="auto" w:fill="E0E0E0"/>
          </w:tcPr>
          <w:p w14:paraId="1BB2CD70" w14:textId="77777777" w:rsidR="003911D6" w:rsidRPr="00FB7FB9" w:rsidRDefault="00AC086A">
            <w:r w:rsidRPr="00FB7FB9">
              <w:rPr>
                <w:rFonts w:hint="eastAsia"/>
              </w:rPr>
              <w:t>软件环境（相关操作系统、软件及环境配置等）</w:t>
            </w:r>
          </w:p>
        </w:tc>
      </w:tr>
      <w:tr w:rsidR="003911D6" w:rsidRPr="00FB7FB9" w14:paraId="137BD753" w14:textId="77777777">
        <w:tc>
          <w:tcPr>
            <w:tcW w:w="8522" w:type="dxa"/>
          </w:tcPr>
          <w:p w14:paraId="09155C1F" w14:textId="77777777" w:rsidR="003911D6" w:rsidRPr="00FB7FB9" w:rsidRDefault="00AC086A">
            <w:r w:rsidRPr="00FB7FB9">
              <w:t>Windows 8</w:t>
            </w:r>
            <w:r w:rsidRPr="00FB7FB9">
              <w:t>以上或者</w:t>
            </w:r>
            <w:r w:rsidRPr="00FB7FB9">
              <w:t>Ubuntu 16.04</w:t>
            </w:r>
          </w:p>
        </w:tc>
      </w:tr>
      <w:tr w:rsidR="003911D6" w:rsidRPr="00FB7FB9" w14:paraId="507B2327" w14:textId="77777777">
        <w:tc>
          <w:tcPr>
            <w:tcW w:w="8522" w:type="dxa"/>
          </w:tcPr>
          <w:p w14:paraId="11003843" w14:textId="77777777" w:rsidR="003911D6" w:rsidRPr="00FB7FB9" w:rsidRDefault="00AC086A">
            <w:r w:rsidRPr="00FB7FB9">
              <w:t>Blade</w:t>
            </w:r>
            <w:r w:rsidRPr="00FB7FB9">
              <w:t>框架或其上开发的应用</w:t>
            </w:r>
          </w:p>
        </w:tc>
      </w:tr>
      <w:tr w:rsidR="003911D6" w:rsidRPr="00FB7FB9" w14:paraId="6E789B82" w14:textId="77777777">
        <w:tc>
          <w:tcPr>
            <w:tcW w:w="8522" w:type="dxa"/>
          </w:tcPr>
          <w:p w14:paraId="1F006D94" w14:textId="77777777" w:rsidR="003911D6" w:rsidRPr="00FB7FB9" w:rsidRDefault="00AC086A">
            <w:r w:rsidRPr="00FB7FB9">
              <w:t>Chrome</w:t>
            </w:r>
            <w:r w:rsidRPr="00FB7FB9">
              <w:t>浏览器（或者</w:t>
            </w:r>
            <w:proofErr w:type="spellStart"/>
            <w:r w:rsidRPr="00FB7FB9">
              <w:t>firefox</w:t>
            </w:r>
            <w:proofErr w:type="spellEnd"/>
            <w:r w:rsidRPr="00FB7FB9">
              <w:t>，</w:t>
            </w:r>
            <w:r w:rsidRPr="00FB7FB9">
              <w:t>IE</w:t>
            </w:r>
            <w:r w:rsidRPr="00FB7FB9">
              <w:t>等）</w:t>
            </w:r>
          </w:p>
        </w:tc>
      </w:tr>
      <w:tr w:rsidR="003911D6" w:rsidRPr="00FB7FB9" w14:paraId="310DF529" w14:textId="77777777">
        <w:tc>
          <w:tcPr>
            <w:tcW w:w="8522" w:type="dxa"/>
          </w:tcPr>
          <w:p w14:paraId="23F2B4C7" w14:textId="77777777" w:rsidR="003911D6" w:rsidRPr="00FB7FB9" w:rsidRDefault="00AC086A">
            <w:proofErr w:type="spellStart"/>
            <w:r w:rsidRPr="00FB7FB9">
              <w:t>IdeaJ</w:t>
            </w:r>
            <w:proofErr w:type="spellEnd"/>
            <w:r w:rsidRPr="00FB7FB9">
              <w:t>集成开发环境</w:t>
            </w:r>
          </w:p>
        </w:tc>
      </w:tr>
      <w:tr w:rsidR="003911D6" w:rsidRPr="00FB7FB9" w14:paraId="5C2168EE" w14:textId="77777777">
        <w:tc>
          <w:tcPr>
            <w:tcW w:w="8522" w:type="dxa"/>
          </w:tcPr>
          <w:p w14:paraId="7F82E894" w14:textId="77777777" w:rsidR="003911D6" w:rsidRPr="00FB7FB9" w:rsidRDefault="00AC086A">
            <w:r w:rsidRPr="00FB7FB9">
              <w:t>Java8</w:t>
            </w:r>
            <w:r w:rsidRPr="00FB7FB9">
              <w:t>虚拟机环境</w:t>
            </w:r>
          </w:p>
        </w:tc>
      </w:tr>
    </w:tbl>
    <w:p w14:paraId="08C35359" w14:textId="77777777" w:rsidR="003911D6" w:rsidRPr="00FB7FB9" w:rsidRDefault="003911D6"/>
    <w:p w14:paraId="48612B7D" w14:textId="77777777" w:rsidR="003911D6" w:rsidRPr="00FB7FB9" w:rsidRDefault="00AC086A" w:rsidP="00AC086A">
      <w:pPr>
        <w:pStyle w:val="3"/>
        <w:ind w:left="1140"/>
      </w:pPr>
      <w:bookmarkStart w:id="72" w:name="_Toc227386339"/>
      <w:bookmarkStart w:id="73" w:name="_Toc222309957"/>
      <w:bookmarkStart w:id="74" w:name="_Toc482804652"/>
      <w:bookmarkStart w:id="75" w:name="_Toc482805391"/>
      <w:r w:rsidRPr="00FB7FB9">
        <w:rPr>
          <w:rFonts w:hint="eastAsia"/>
        </w:rPr>
        <w:t>测试所需工具</w:t>
      </w:r>
      <w:bookmarkEnd w:id="72"/>
      <w:bookmarkEnd w:id="73"/>
      <w:bookmarkEnd w:id="74"/>
      <w:bookmarkEnd w:id="75"/>
    </w:p>
    <w:p w14:paraId="52CE300D" w14:textId="77777777" w:rsidR="003911D6" w:rsidRPr="00FB7FB9" w:rsidRDefault="00AC086A">
      <w:pPr>
        <w:ind w:firstLineChars="300" w:firstLine="630"/>
      </w:pPr>
      <w:r w:rsidRPr="00FB7FB9">
        <w:rPr>
          <w:rFonts w:hint="eastAsia"/>
        </w:rPr>
        <w:t>下表列出了在此项目的使用工具方面所作的各种假定。</w:t>
      </w:r>
    </w:p>
    <w:p w14:paraId="4B16542A" w14:textId="77777777" w:rsidR="003911D6" w:rsidRPr="00FB7FB9" w:rsidRDefault="003911D6"/>
    <w:tbl>
      <w:tblPr>
        <w:tblW w:w="8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2"/>
        <w:gridCol w:w="1094"/>
        <w:gridCol w:w="1560"/>
        <w:gridCol w:w="1134"/>
        <w:gridCol w:w="1220"/>
        <w:gridCol w:w="1193"/>
        <w:gridCol w:w="1162"/>
      </w:tblGrid>
      <w:tr w:rsidR="003911D6" w:rsidRPr="00FB7FB9" w14:paraId="627F1D4D" w14:textId="77777777">
        <w:tc>
          <w:tcPr>
            <w:tcW w:w="1282" w:type="dxa"/>
            <w:shd w:val="clear" w:color="auto" w:fill="E0E0E0"/>
          </w:tcPr>
          <w:p w14:paraId="32A7A93F" w14:textId="77777777" w:rsidR="003911D6" w:rsidRPr="00FB7FB9" w:rsidRDefault="00AC086A">
            <w:pPr>
              <w:rPr>
                <w:b/>
              </w:rPr>
            </w:pPr>
            <w:r w:rsidRPr="00FB7FB9">
              <w:rPr>
                <w:rFonts w:hint="eastAsia"/>
                <w:b/>
              </w:rPr>
              <w:t>工具</w:t>
            </w:r>
          </w:p>
        </w:tc>
        <w:tc>
          <w:tcPr>
            <w:tcW w:w="1094" w:type="dxa"/>
            <w:shd w:val="clear" w:color="auto" w:fill="E0E0E0"/>
          </w:tcPr>
          <w:p w14:paraId="6514B57E" w14:textId="77777777" w:rsidR="003911D6" w:rsidRPr="00FB7FB9" w:rsidRDefault="00AC086A">
            <w:pPr>
              <w:rPr>
                <w:b/>
              </w:rPr>
            </w:pPr>
            <w:r w:rsidRPr="00FB7FB9">
              <w:rPr>
                <w:rFonts w:hint="eastAsia"/>
                <w:b/>
              </w:rPr>
              <w:t>获取和访问地址</w:t>
            </w:r>
          </w:p>
        </w:tc>
        <w:tc>
          <w:tcPr>
            <w:tcW w:w="1560" w:type="dxa"/>
            <w:shd w:val="clear" w:color="auto" w:fill="E0E0E0"/>
          </w:tcPr>
          <w:p w14:paraId="66839A48" w14:textId="77777777" w:rsidR="003911D6" w:rsidRPr="00FB7FB9" w:rsidRDefault="00AC086A">
            <w:pPr>
              <w:rPr>
                <w:b/>
              </w:rPr>
            </w:pPr>
            <w:r w:rsidRPr="00FB7FB9">
              <w:rPr>
                <w:rFonts w:hint="eastAsia"/>
                <w:b/>
              </w:rPr>
              <w:t>用途</w:t>
            </w:r>
          </w:p>
        </w:tc>
        <w:tc>
          <w:tcPr>
            <w:tcW w:w="1134" w:type="dxa"/>
            <w:shd w:val="clear" w:color="auto" w:fill="E0E0E0"/>
          </w:tcPr>
          <w:p w14:paraId="61C2B17E" w14:textId="77777777" w:rsidR="003911D6" w:rsidRPr="00FB7FB9" w:rsidRDefault="00AC086A">
            <w:pPr>
              <w:rPr>
                <w:b/>
              </w:rPr>
            </w:pPr>
            <w:r w:rsidRPr="00FB7FB9">
              <w:rPr>
                <w:rFonts w:hint="eastAsia"/>
                <w:b/>
              </w:rPr>
              <w:t>支持人员</w:t>
            </w:r>
          </w:p>
        </w:tc>
        <w:tc>
          <w:tcPr>
            <w:tcW w:w="1220" w:type="dxa"/>
            <w:shd w:val="clear" w:color="auto" w:fill="E0E0E0"/>
          </w:tcPr>
          <w:p w14:paraId="052019DA" w14:textId="77777777" w:rsidR="003911D6" w:rsidRPr="00FB7FB9" w:rsidRDefault="00AC086A">
            <w:pPr>
              <w:rPr>
                <w:b/>
              </w:rPr>
            </w:pPr>
            <w:r w:rsidRPr="00FB7FB9">
              <w:rPr>
                <w:rFonts w:hint="eastAsia"/>
                <w:b/>
              </w:rPr>
              <w:t>使用阶段</w:t>
            </w:r>
          </w:p>
        </w:tc>
        <w:tc>
          <w:tcPr>
            <w:tcW w:w="1193" w:type="dxa"/>
            <w:shd w:val="clear" w:color="auto" w:fill="E0E0E0"/>
          </w:tcPr>
          <w:p w14:paraId="3B8C62F6" w14:textId="77777777" w:rsidR="003911D6" w:rsidRPr="00FB7FB9" w:rsidRDefault="00AC086A">
            <w:pPr>
              <w:rPr>
                <w:b/>
              </w:rPr>
            </w:pPr>
            <w:r w:rsidRPr="00FB7FB9">
              <w:rPr>
                <w:rFonts w:hint="eastAsia"/>
                <w:b/>
              </w:rPr>
              <w:t>使用时间</w:t>
            </w:r>
          </w:p>
        </w:tc>
        <w:tc>
          <w:tcPr>
            <w:tcW w:w="1162" w:type="dxa"/>
            <w:shd w:val="clear" w:color="auto" w:fill="E0E0E0"/>
          </w:tcPr>
          <w:p w14:paraId="13BD5C00" w14:textId="77777777" w:rsidR="003911D6" w:rsidRPr="00FB7FB9" w:rsidRDefault="00AC086A">
            <w:pPr>
              <w:rPr>
                <w:b/>
              </w:rPr>
            </w:pPr>
            <w:r w:rsidRPr="00FB7FB9">
              <w:rPr>
                <w:rFonts w:hint="eastAsia"/>
                <w:b/>
              </w:rPr>
              <w:t>备注</w:t>
            </w:r>
          </w:p>
        </w:tc>
      </w:tr>
      <w:tr w:rsidR="003911D6" w:rsidRPr="00FB7FB9" w14:paraId="17707804" w14:textId="77777777">
        <w:tc>
          <w:tcPr>
            <w:tcW w:w="1282" w:type="dxa"/>
          </w:tcPr>
          <w:p w14:paraId="419400BE" w14:textId="77777777" w:rsidR="003911D6" w:rsidRPr="00FB7FB9" w:rsidRDefault="00AC086A">
            <w:pPr>
              <w:rPr>
                <w:sz w:val="18"/>
                <w:szCs w:val="18"/>
              </w:rPr>
            </w:pPr>
            <w:r w:rsidRPr="00FB7FB9">
              <w:t>W</w:t>
            </w:r>
            <w:r w:rsidRPr="00FB7FB9">
              <w:rPr>
                <w:rFonts w:hint="eastAsia"/>
              </w:rPr>
              <w:t>ord</w:t>
            </w:r>
          </w:p>
        </w:tc>
        <w:tc>
          <w:tcPr>
            <w:tcW w:w="1094" w:type="dxa"/>
          </w:tcPr>
          <w:p w14:paraId="65ED56D5" w14:textId="77777777" w:rsidR="003911D6" w:rsidRPr="00FB7FB9" w:rsidRDefault="00AC086A">
            <w:pPr>
              <w:rPr>
                <w:sz w:val="18"/>
                <w:szCs w:val="18"/>
              </w:rPr>
            </w:pPr>
            <w:r w:rsidRPr="00FB7FB9">
              <w:rPr>
                <w:rFonts w:hint="eastAsia"/>
                <w:sz w:val="18"/>
                <w:szCs w:val="18"/>
              </w:rPr>
              <w:t>-</w:t>
            </w:r>
          </w:p>
        </w:tc>
        <w:tc>
          <w:tcPr>
            <w:tcW w:w="1560" w:type="dxa"/>
          </w:tcPr>
          <w:p w14:paraId="5D29131A" w14:textId="77777777" w:rsidR="003911D6" w:rsidRPr="00FB7FB9" w:rsidRDefault="00AC086A">
            <w:pPr>
              <w:numPr>
                <w:ilvl w:val="0"/>
                <w:numId w:val="12"/>
              </w:numPr>
              <w:rPr>
                <w:sz w:val="18"/>
                <w:szCs w:val="18"/>
              </w:rPr>
            </w:pPr>
            <w:r w:rsidRPr="00FB7FB9">
              <w:rPr>
                <w:rFonts w:hint="eastAsia"/>
                <w:sz w:val="18"/>
                <w:szCs w:val="18"/>
              </w:rPr>
              <w:t>撰写方案、</w:t>
            </w:r>
            <w:r w:rsidRPr="00FB7FB9">
              <w:rPr>
                <w:rFonts w:hint="eastAsia"/>
                <w:sz w:val="18"/>
                <w:szCs w:val="18"/>
              </w:rPr>
              <w:t>case</w:t>
            </w:r>
          </w:p>
        </w:tc>
        <w:tc>
          <w:tcPr>
            <w:tcW w:w="1134" w:type="dxa"/>
          </w:tcPr>
          <w:p w14:paraId="0BCEB19A" w14:textId="77777777" w:rsidR="003911D6" w:rsidRPr="00FB7FB9" w:rsidRDefault="003911D6">
            <w:pPr>
              <w:rPr>
                <w:sz w:val="18"/>
                <w:szCs w:val="18"/>
              </w:rPr>
            </w:pPr>
          </w:p>
        </w:tc>
        <w:tc>
          <w:tcPr>
            <w:tcW w:w="1220" w:type="dxa"/>
          </w:tcPr>
          <w:p w14:paraId="13801CAB" w14:textId="77777777" w:rsidR="003911D6" w:rsidRPr="00FB7FB9" w:rsidRDefault="00AC086A">
            <w:pPr>
              <w:rPr>
                <w:sz w:val="18"/>
                <w:szCs w:val="18"/>
              </w:rPr>
            </w:pPr>
            <w:r w:rsidRPr="00FB7FB9">
              <w:rPr>
                <w:rFonts w:hint="eastAsia"/>
                <w:sz w:val="18"/>
                <w:szCs w:val="18"/>
              </w:rPr>
              <w:t>测试准备</w:t>
            </w:r>
          </w:p>
        </w:tc>
        <w:tc>
          <w:tcPr>
            <w:tcW w:w="1193" w:type="dxa"/>
          </w:tcPr>
          <w:p w14:paraId="34D876AE" w14:textId="77777777" w:rsidR="003911D6" w:rsidRPr="00FB7FB9" w:rsidRDefault="003911D6"/>
        </w:tc>
        <w:tc>
          <w:tcPr>
            <w:tcW w:w="1162" w:type="dxa"/>
          </w:tcPr>
          <w:p w14:paraId="6F4DD1A4" w14:textId="77777777" w:rsidR="003911D6" w:rsidRPr="00FB7FB9" w:rsidRDefault="003911D6"/>
        </w:tc>
      </w:tr>
      <w:tr w:rsidR="003911D6" w:rsidRPr="00FB7FB9" w14:paraId="09AC9587" w14:textId="77777777">
        <w:tc>
          <w:tcPr>
            <w:tcW w:w="1282" w:type="dxa"/>
          </w:tcPr>
          <w:p w14:paraId="50B8F99C" w14:textId="77777777" w:rsidR="003911D6" w:rsidRPr="00FB7FB9" w:rsidRDefault="00AC086A">
            <w:pPr>
              <w:rPr>
                <w:sz w:val="18"/>
                <w:szCs w:val="18"/>
              </w:rPr>
            </w:pPr>
            <w:r w:rsidRPr="00FB7FB9">
              <w:t>Microsoft P</w:t>
            </w:r>
            <w:r w:rsidRPr="00FB7FB9">
              <w:rPr>
                <w:rFonts w:hint="eastAsia"/>
              </w:rPr>
              <w:t>roject</w:t>
            </w:r>
          </w:p>
        </w:tc>
        <w:tc>
          <w:tcPr>
            <w:tcW w:w="1094" w:type="dxa"/>
          </w:tcPr>
          <w:p w14:paraId="634CAC70" w14:textId="77777777" w:rsidR="003911D6" w:rsidRPr="00FB7FB9" w:rsidRDefault="00AC086A">
            <w:pPr>
              <w:rPr>
                <w:sz w:val="18"/>
                <w:szCs w:val="18"/>
              </w:rPr>
            </w:pPr>
            <w:r w:rsidRPr="00FB7FB9">
              <w:rPr>
                <w:rFonts w:hint="eastAsia"/>
                <w:sz w:val="18"/>
                <w:szCs w:val="18"/>
              </w:rPr>
              <w:t>-</w:t>
            </w:r>
          </w:p>
        </w:tc>
        <w:tc>
          <w:tcPr>
            <w:tcW w:w="1560" w:type="dxa"/>
          </w:tcPr>
          <w:p w14:paraId="0F802B91" w14:textId="77777777" w:rsidR="003911D6" w:rsidRPr="00FB7FB9" w:rsidRDefault="00AC086A">
            <w:pPr>
              <w:numPr>
                <w:ilvl w:val="0"/>
                <w:numId w:val="12"/>
              </w:numPr>
              <w:rPr>
                <w:sz w:val="18"/>
                <w:szCs w:val="18"/>
              </w:rPr>
            </w:pPr>
            <w:r w:rsidRPr="00FB7FB9">
              <w:rPr>
                <w:rFonts w:hint="eastAsia"/>
                <w:sz w:val="18"/>
                <w:szCs w:val="18"/>
              </w:rPr>
              <w:t>撰写测试计划</w:t>
            </w:r>
          </w:p>
        </w:tc>
        <w:tc>
          <w:tcPr>
            <w:tcW w:w="1134" w:type="dxa"/>
          </w:tcPr>
          <w:p w14:paraId="43141C36" w14:textId="77777777" w:rsidR="003911D6" w:rsidRPr="00FB7FB9" w:rsidRDefault="003911D6">
            <w:pPr>
              <w:rPr>
                <w:sz w:val="18"/>
                <w:szCs w:val="18"/>
              </w:rPr>
            </w:pPr>
          </w:p>
        </w:tc>
        <w:tc>
          <w:tcPr>
            <w:tcW w:w="1220" w:type="dxa"/>
          </w:tcPr>
          <w:p w14:paraId="758B28D8" w14:textId="77777777" w:rsidR="003911D6" w:rsidRPr="00FB7FB9" w:rsidRDefault="00AC086A">
            <w:pPr>
              <w:rPr>
                <w:sz w:val="18"/>
                <w:szCs w:val="18"/>
              </w:rPr>
            </w:pPr>
            <w:r w:rsidRPr="00FB7FB9">
              <w:rPr>
                <w:rFonts w:hint="eastAsia"/>
                <w:sz w:val="18"/>
                <w:szCs w:val="18"/>
              </w:rPr>
              <w:t>测试准备</w:t>
            </w:r>
          </w:p>
        </w:tc>
        <w:tc>
          <w:tcPr>
            <w:tcW w:w="1193" w:type="dxa"/>
          </w:tcPr>
          <w:p w14:paraId="76AACF84" w14:textId="77777777" w:rsidR="003911D6" w:rsidRPr="00FB7FB9" w:rsidRDefault="003911D6"/>
        </w:tc>
        <w:tc>
          <w:tcPr>
            <w:tcW w:w="1162" w:type="dxa"/>
          </w:tcPr>
          <w:p w14:paraId="11E7EE45" w14:textId="77777777" w:rsidR="003911D6" w:rsidRPr="00FB7FB9" w:rsidRDefault="003911D6"/>
        </w:tc>
      </w:tr>
      <w:tr w:rsidR="003911D6" w:rsidRPr="00FB7FB9" w14:paraId="7FC3DE94" w14:textId="77777777">
        <w:tc>
          <w:tcPr>
            <w:tcW w:w="1282" w:type="dxa"/>
          </w:tcPr>
          <w:p w14:paraId="3CF101F5" w14:textId="77777777" w:rsidR="003911D6" w:rsidRPr="00FB7FB9" w:rsidRDefault="00AC086A">
            <w:proofErr w:type="spellStart"/>
            <w:r w:rsidRPr="00FB7FB9">
              <w:t>G</w:t>
            </w:r>
            <w:r w:rsidRPr="00FB7FB9">
              <w:rPr>
                <w:rFonts w:hint="eastAsia"/>
              </w:rPr>
              <w:t>it</w:t>
            </w:r>
            <w:proofErr w:type="spellEnd"/>
          </w:p>
        </w:tc>
        <w:tc>
          <w:tcPr>
            <w:tcW w:w="1094" w:type="dxa"/>
          </w:tcPr>
          <w:p w14:paraId="04E4EA66" w14:textId="77777777" w:rsidR="003911D6" w:rsidRPr="00FB7FB9" w:rsidRDefault="00AC086A">
            <w:proofErr w:type="spellStart"/>
            <w:r w:rsidRPr="00FB7FB9">
              <w:rPr>
                <w:rFonts w:hint="eastAsia"/>
              </w:rPr>
              <w:t>bhsei</w:t>
            </w:r>
            <w:proofErr w:type="spellEnd"/>
            <w:r w:rsidRPr="00FB7FB9">
              <w:rPr>
                <w:rFonts w:hint="eastAsia"/>
              </w:rPr>
              <w:t>/17TeamB_blade.git</w:t>
            </w:r>
          </w:p>
        </w:tc>
        <w:tc>
          <w:tcPr>
            <w:tcW w:w="1560" w:type="dxa"/>
          </w:tcPr>
          <w:p w14:paraId="5D010F17" w14:textId="77777777" w:rsidR="003911D6" w:rsidRPr="00FB7FB9" w:rsidRDefault="00AC086A">
            <w:pPr>
              <w:numPr>
                <w:ilvl w:val="0"/>
                <w:numId w:val="12"/>
              </w:numPr>
              <w:rPr>
                <w:sz w:val="18"/>
                <w:szCs w:val="18"/>
              </w:rPr>
            </w:pPr>
            <w:r w:rsidRPr="00FB7FB9">
              <w:rPr>
                <w:rFonts w:hint="eastAsia"/>
                <w:sz w:val="18"/>
                <w:szCs w:val="18"/>
              </w:rPr>
              <w:t>代码、文档、工具管理</w:t>
            </w:r>
          </w:p>
          <w:p w14:paraId="0CACBC80" w14:textId="77777777" w:rsidR="003911D6" w:rsidRPr="00FB7FB9" w:rsidRDefault="00AC086A">
            <w:pPr>
              <w:numPr>
                <w:ilvl w:val="0"/>
                <w:numId w:val="12"/>
              </w:numPr>
              <w:rPr>
                <w:sz w:val="18"/>
                <w:szCs w:val="18"/>
              </w:rPr>
            </w:pPr>
            <w:r w:rsidRPr="00FB7FB9">
              <w:rPr>
                <w:rFonts w:hint="eastAsia"/>
                <w:sz w:val="18"/>
                <w:szCs w:val="18"/>
              </w:rPr>
              <w:t>测试报告</w:t>
            </w:r>
          </w:p>
          <w:p w14:paraId="59C8377E" w14:textId="77777777" w:rsidR="003911D6" w:rsidRPr="00FB7FB9" w:rsidRDefault="00AC086A">
            <w:pPr>
              <w:numPr>
                <w:ilvl w:val="0"/>
                <w:numId w:val="12"/>
              </w:numPr>
              <w:rPr>
                <w:sz w:val="18"/>
                <w:szCs w:val="18"/>
              </w:rPr>
            </w:pPr>
            <w:r w:rsidRPr="00FB7FB9">
              <w:rPr>
                <w:rFonts w:hint="eastAsia"/>
                <w:sz w:val="18"/>
                <w:szCs w:val="18"/>
              </w:rPr>
              <w:t>测试数据</w:t>
            </w:r>
          </w:p>
        </w:tc>
        <w:tc>
          <w:tcPr>
            <w:tcW w:w="1134" w:type="dxa"/>
          </w:tcPr>
          <w:p w14:paraId="7105B111" w14:textId="77777777" w:rsidR="003911D6" w:rsidRPr="00FB7FB9" w:rsidRDefault="003911D6"/>
        </w:tc>
        <w:tc>
          <w:tcPr>
            <w:tcW w:w="1220" w:type="dxa"/>
          </w:tcPr>
          <w:p w14:paraId="0266C048" w14:textId="77777777" w:rsidR="003911D6" w:rsidRPr="00FB7FB9" w:rsidRDefault="00AC086A">
            <w:pPr>
              <w:rPr>
                <w:sz w:val="18"/>
                <w:szCs w:val="18"/>
              </w:rPr>
            </w:pPr>
            <w:r w:rsidRPr="00FB7FB9">
              <w:rPr>
                <w:rFonts w:hint="eastAsia"/>
                <w:sz w:val="18"/>
                <w:szCs w:val="18"/>
              </w:rPr>
              <w:t>测试准备</w:t>
            </w:r>
          </w:p>
          <w:p w14:paraId="3AEB3B3C" w14:textId="77777777" w:rsidR="003911D6" w:rsidRPr="00FB7FB9" w:rsidRDefault="00AC086A">
            <w:pPr>
              <w:rPr>
                <w:sz w:val="18"/>
                <w:szCs w:val="18"/>
              </w:rPr>
            </w:pPr>
            <w:r w:rsidRPr="00FB7FB9">
              <w:rPr>
                <w:rFonts w:hint="eastAsia"/>
                <w:sz w:val="18"/>
                <w:szCs w:val="18"/>
              </w:rPr>
              <w:t>测试执行</w:t>
            </w:r>
          </w:p>
          <w:p w14:paraId="6D4C45A9" w14:textId="77777777" w:rsidR="003911D6" w:rsidRPr="00FB7FB9" w:rsidRDefault="00AC086A">
            <w:pPr>
              <w:rPr>
                <w:sz w:val="18"/>
                <w:szCs w:val="18"/>
              </w:rPr>
            </w:pPr>
            <w:r w:rsidRPr="00FB7FB9">
              <w:rPr>
                <w:rFonts w:hint="eastAsia"/>
                <w:sz w:val="18"/>
                <w:szCs w:val="18"/>
              </w:rPr>
              <w:t>测试总结</w:t>
            </w:r>
          </w:p>
        </w:tc>
        <w:tc>
          <w:tcPr>
            <w:tcW w:w="1193" w:type="dxa"/>
          </w:tcPr>
          <w:p w14:paraId="22196593" w14:textId="77777777" w:rsidR="003911D6" w:rsidRPr="00FB7FB9" w:rsidRDefault="003911D6"/>
        </w:tc>
        <w:tc>
          <w:tcPr>
            <w:tcW w:w="1162" w:type="dxa"/>
          </w:tcPr>
          <w:p w14:paraId="435A7193" w14:textId="77777777" w:rsidR="003911D6" w:rsidRPr="00FB7FB9" w:rsidRDefault="003911D6"/>
        </w:tc>
      </w:tr>
      <w:tr w:rsidR="003911D6" w:rsidRPr="00FB7FB9" w14:paraId="6C6D320E" w14:textId="77777777">
        <w:tc>
          <w:tcPr>
            <w:tcW w:w="1282" w:type="dxa"/>
          </w:tcPr>
          <w:p w14:paraId="183ECD3A" w14:textId="77777777" w:rsidR="003911D6" w:rsidRPr="00FB7FB9" w:rsidRDefault="00AC086A">
            <w:r w:rsidRPr="00FB7FB9">
              <w:t>模拟大规模并发请求工具（待定）</w:t>
            </w:r>
          </w:p>
        </w:tc>
        <w:tc>
          <w:tcPr>
            <w:tcW w:w="1094" w:type="dxa"/>
          </w:tcPr>
          <w:p w14:paraId="3C53EE7B" w14:textId="77777777" w:rsidR="003911D6" w:rsidRPr="00FB7FB9" w:rsidRDefault="003911D6">
            <w:pPr>
              <w:jc w:val="left"/>
              <w:rPr>
                <w:sz w:val="18"/>
                <w:szCs w:val="18"/>
              </w:rPr>
            </w:pPr>
          </w:p>
          <w:p w14:paraId="7AF0B84D" w14:textId="77777777" w:rsidR="003911D6" w:rsidRPr="00FB7FB9" w:rsidRDefault="003911D6">
            <w:pPr>
              <w:jc w:val="left"/>
              <w:rPr>
                <w:sz w:val="18"/>
                <w:szCs w:val="18"/>
              </w:rPr>
            </w:pPr>
          </w:p>
          <w:p w14:paraId="7FDB5715" w14:textId="77777777" w:rsidR="003911D6" w:rsidRPr="00FB7FB9" w:rsidRDefault="00AC086A">
            <w:pPr>
              <w:jc w:val="left"/>
              <w:rPr>
                <w:sz w:val="18"/>
                <w:szCs w:val="18"/>
              </w:rPr>
            </w:pPr>
            <w:r w:rsidRPr="00FB7FB9">
              <w:rPr>
                <w:sz w:val="18"/>
                <w:szCs w:val="18"/>
              </w:rPr>
              <w:t>Widows</w:t>
            </w:r>
            <w:r w:rsidRPr="00FB7FB9">
              <w:rPr>
                <w:sz w:val="18"/>
                <w:szCs w:val="18"/>
              </w:rPr>
              <w:t>或者</w:t>
            </w:r>
            <w:r w:rsidRPr="00FB7FB9">
              <w:rPr>
                <w:sz w:val="18"/>
                <w:szCs w:val="18"/>
              </w:rPr>
              <w:t>Ubuntu</w:t>
            </w:r>
          </w:p>
        </w:tc>
        <w:tc>
          <w:tcPr>
            <w:tcW w:w="1560" w:type="dxa"/>
          </w:tcPr>
          <w:p w14:paraId="1CA8BD3D" w14:textId="77777777" w:rsidR="003911D6" w:rsidRPr="00FB7FB9" w:rsidRDefault="00AC086A">
            <w:pPr>
              <w:numPr>
                <w:ilvl w:val="0"/>
                <w:numId w:val="12"/>
              </w:numPr>
              <w:rPr>
                <w:sz w:val="18"/>
                <w:szCs w:val="18"/>
              </w:rPr>
            </w:pPr>
            <w:r w:rsidRPr="00FB7FB9">
              <w:rPr>
                <w:rFonts w:hint="eastAsia"/>
                <w:sz w:val="18"/>
                <w:szCs w:val="18"/>
              </w:rPr>
              <w:t>性能压力测试</w:t>
            </w:r>
          </w:p>
        </w:tc>
        <w:tc>
          <w:tcPr>
            <w:tcW w:w="1134" w:type="dxa"/>
          </w:tcPr>
          <w:p w14:paraId="10708356" w14:textId="77777777" w:rsidR="003911D6" w:rsidRPr="00FB7FB9" w:rsidRDefault="003911D6"/>
        </w:tc>
        <w:tc>
          <w:tcPr>
            <w:tcW w:w="1220" w:type="dxa"/>
          </w:tcPr>
          <w:p w14:paraId="476B3A3B" w14:textId="77777777" w:rsidR="003911D6" w:rsidRPr="00FB7FB9" w:rsidRDefault="00AC086A">
            <w:pPr>
              <w:rPr>
                <w:sz w:val="18"/>
                <w:szCs w:val="18"/>
              </w:rPr>
            </w:pPr>
            <w:r w:rsidRPr="00FB7FB9">
              <w:rPr>
                <w:rFonts w:hint="eastAsia"/>
                <w:sz w:val="18"/>
                <w:szCs w:val="18"/>
              </w:rPr>
              <w:t>性能测试</w:t>
            </w:r>
          </w:p>
        </w:tc>
        <w:tc>
          <w:tcPr>
            <w:tcW w:w="1193" w:type="dxa"/>
          </w:tcPr>
          <w:p w14:paraId="77A5C7EA" w14:textId="77777777" w:rsidR="003911D6" w:rsidRPr="00FB7FB9" w:rsidRDefault="003911D6"/>
        </w:tc>
        <w:tc>
          <w:tcPr>
            <w:tcW w:w="1162" w:type="dxa"/>
          </w:tcPr>
          <w:p w14:paraId="2DF35E16" w14:textId="77777777" w:rsidR="003911D6" w:rsidRPr="00FB7FB9" w:rsidRDefault="003911D6"/>
        </w:tc>
      </w:tr>
    </w:tbl>
    <w:p w14:paraId="3426288A" w14:textId="77777777" w:rsidR="003911D6" w:rsidRPr="00FB7FB9" w:rsidRDefault="003911D6"/>
    <w:p w14:paraId="36EE0DE0" w14:textId="77777777" w:rsidR="003911D6" w:rsidRPr="00FB7FB9" w:rsidRDefault="00AC086A" w:rsidP="00AC086A">
      <w:pPr>
        <w:pStyle w:val="1"/>
      </w:pPr>
      <w:bookmarkStart w:id="76" w:name="_Toc222309958"/>
      <w:bookmarkStart w:id="77" w:name="_Toc227386340"/>
      <w:bookmarkStart w:id="78" w:name="_Toc482804653"/>
      <w:bookmarkStart w:id="79" w:name="_Toc482805392"/>
      <w:r w:rsidRPr="00FB7FB9">
        <w:rPr>
          <w:rFonts w:hint="eastAsia"/>
        </w:rPr>
        <w:t>风险预估和应对</w:t>
      </w:r>
      <w:bookmarkEnd w:id="76"/>
      <w:bookmarkEnd w:id="77"/>
      <w:bookmarkEnd w:id="78"/>
      <w:bookmarkEnd w:id="79"/>
    </w:p>
    <w:p w14:paraId="659718BF" w14:textId="77777777" w:rsidR="003911D6" w:rsidRPr="00FB7FB9" w:rsidRDefault="00AC086A" w:rsidP="00AC086A">
      <w:pPr>
        <w:ind w:firstLineChars="200" w:firstLine="420"/>
      </w:pPr>
      <w:r w:rsidRPr="00FB7FB9">
        <w:rPr>
          <w:rFonts w:hint="eastAsia"/>
        </w:rPr>
        <w:t>下表列出了在此项目的测试工作所存在的各种风险的假定，需要考虑项目测试过程中可能发生的具体事务，分别分析并加以应对，然后体现在测试计划中。</w:t>
      </w:r>
    </w:p>
    <w:tbl>
      <w:tblPr>
        <w:tblW w:w="8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851"/>
        <w:gridCol w:w="992"/>
        <w:gridCol w:w="709"/>
        <w:gridCol w:w="1134"/>
        <w:gridCol w:w="992"/>
        <w:gridCol w:w="851"/>
        <w:gridCol w:w="1016"/>
        <w:gridCol w:w="858"/>
      </w:tblGrid>
      <w:tr w:rsidR="003911D6" w:rsidRPr="00FB7FB9" w14:paraId="513F9258" w14:textId="77777777">
        <w:tc>
          <w:tcPr>
            <w:tcW w:w="1242" w:type="dxa"/>
            <w:shd w:val="clear" w:color="auto" w:fill="E0E0E0"/>
          </w:tcPr>
          <w:p w14:paraId="709D5770" w14:textId="77777777" w:rsidR="003911D6" w:rsidRPr="00FB7FB9" w:rsidRDefault="00AC086A">
            <w:pPr>
              <w:rPr>
                <w:b/>
              </w:rPr>
            </w:pPr>
            <w:r w:rsidRPr="00FB7FB9">
              <w:rPr>
                <w:rFonts w:hint="eastAsia"/>
                <w:b/>
              </w:rPr>
              <w:t>风险类型</w:t>
            </w:r>
          </w:p>
        </w:tc>
        <w:tc>
          <w:tcPr>
            <w:tcW w:w="851" w:type="dxa"/>
            <w:shd w:val="clear" w:color="auto" w:fill="E0E0E0"/>
          </w:tcPr>
          <w:p w14:paraId="5F304DC9" w14:textId="77777777" w:rsidR="003911D6" w:rsidRPr="00FB7FB9" w:rsidRDefault="00AC086A">
            <w:pPr>
              <w:rPr>
                <w:b/>
              </w:rPr>
            </w:pPr>
            <w:r w:rsidRPr="00FB7FB9">
              <w:rPr>
                <w:rFonts w:hint="eastAsia"/>
                <w:b/>
              </w:rPr>
              <w:t>风险责任方</w:t>
            </w:r>
          </w:p>
        </w:tc>
        <w:tc>
          <w:tcPr>
            <w:tcW w:w="992" w:type="dxa"/>
            <w:shd w:val="clear" w:color="auto" w:fill="E0E0E0"/>
          </w:tcPr>
          <w:p w14:paraId="5B24F9A6" w14:textId="77777777" w:rsidR="003911D6" w:rsidRPr="00FB7FB9" w:rsidRDefault="00AC086A">
            <w:pPr>
              <w:rPr>
                <w:b/>
              </w:rPr>
            </w:pPr>
            <w:r w:rsidRPr="00FB7FB9">
              <w:rPr>
                <w:rFonts w:hint="eastAsia"/>
                <w:b/>
              </w:rPr>
              <w:t>风险内容</w:t>
            </w:r>
          </w:p>
        </w:tc>
        <w:tc>
          <w:tcPr>
            <w:tcW w:w="709" w:type="dxa"/>
            <w:shd w:val="clear" w:color="auto" w:fill="E0E0E0"/>
          </w:tcPr>
          <w:p w14:paraId="348A4925" w14:textId="77777777" w:rsidR="003911D6" w:rsidRPr="00FB7FB9" w:rsidRDefault="00AC086A">
            <w:pPr>
              <w:rPr>
                <w:b/>
              </w:rPr>
            </w:pPr>
            <w:r w:rsidRPr="00FB7FB9">
              <w:rPr>
                <w:rFonts w:hint="eastAsia"/>
                <w:b/>
              </w:rPr>
              <w:t>相应处理</w:t>
            </w:r>
            <w:r w:rsidRPr="00FB7FB9">
              <w:rPr>
                <w:rFonts w:hint="eastAsia"/>
                <w:b/>
              </w:rPr>
              <w:lastRenderedPageBreak/>
              <w:t>优先级</w:t>
            </w:r>
          </w:p>
        </w:tc>
        <w:tc>
          <w:tcPr>
            <w:tcW w:w="1134" w:type="dxa"/>
            <w:shd w:val="clear" w:color="auto" w:fill="E0E0E0"/>
          </w:tcPr>
          <w:p w14:paraId="3824E33D" w14:textId="77777777" w:rsidR="003911D6" w:rsidRPr="00FB7FB9" w:rsidRDefault="00AC086A">
            <w:pPr>
              <w:rPr>
                <w:b/>
              </w:rPr>
            </w:pPr>
            <w:r w:rsidRPr="00FB7FB9">
              <w:rPr>
                <w:rFonts w:hint="eastAsia"/>
                <w:b/>
              </w:rPr>
              <w:lastRenderedPageBreak/>
              <w:t>可能发生的阶段</w:t>
            </w:r>
          </w:p>
        </w:tc>
        <w:tc>
          <w:tcPr>
            <w:tcW w:w="992" w:type="dxa"/>
            <w:shd w:val="clear" w:color="auto" w:fill="E0E0E0"/>
          </w:tcPr>
          <w:p w14:paraId="7A2E69FB" w14:textId="77777777" w:rsidR="003911D6" w:rsidRPr="00FB7FB9" w:rsidRDefault="00AC086A">
            <w:pPr>
              <w:rPr>
                <w:b/>
              </w:rPr>
            </w:pPr>
            <w:r w:rsidRPr="00FB7FB9">
              <w:rPr>
                <w:rFonts w:hint="eastAsia"/>
                <w:b/>
              </w:rPr>
              <w:t>可能发生的时</w:t>
            </w:r>
            <w:r w:rsidRPr="00FB7FB9">
              <w:rPr>
                <w:rFonts w:hint="eastAsia"/>
                <w:b/>
              </w:rPr>
              <w:lastRenderedPageBreak/>
              <w:t>间段</w:t>
            </w:r>
          </w:p>
        </w:tc>
        <w:tc>
          <w:tcPr>
            <w:tcW w:w="851" w:type="dxa"/>
            <w:shd w:val="clear" w:color="auto" w:fill="E0E0E0"/>
          </w:tcPr>
          <w:p w14:paraId="61A4C5AE" w14:textId="77777777" w:rsidR="003911D6" w:rsidRPr="00FB7FB9" w:rsidRDefault="00AC086A">
            <w:pPr>
              <w:rPr>
                <w:b/>
              </w:rPr>
            </w:pPr>
            <w:r w:rsidRPr="00FB7FB9">
              <w:rPr>
                <w:rFonts w:hint="eastAsia"/>
                <w:b/>
              </w:rPr>
              <w:lastRenderedPageBreak/>
              <w:t>应对所需资源</w:t>
            </w:r>
          </w:p>
        </w:tc>
        <w:tc>
          <w:tcPr>
            <w:tcW w:w="1016" w:type="dxa"/>
            <w:shd w:val="clear" w:color="auto" w:fill="E0E0E0"/>
          </w:tcPr>
          <w:p w14:paraId="09409C06" w14:textId="77777777" w:rsidR="003911D6" w:rsidRPr="00FB7FB9" w:rsidRDefault="00AC086A">
            <w:pPr>
              <w:rPr>
                <w:b/>
              </w:rPr>
            </w:pPr>
            <w:r w:rsidRPr="00FB7FB9">
              <w:rPr>
                <w:rFonts w:hint="eastAsia"/>
                <w:b/>
              </w:rPr>
              <w:t>应对措施</w:t>
            </w:r>
            <w:r w:rsidRPr="00FB7FB9">
              <w:rPr>
                <w:rFonts w:hint="eastAsia"/>
                <w:sz w:val="18"/>
                <w:szCs w:val="18"/>
              </w:rPr>
              <w:t>[</w:t>
            </w:r>
            <w:r w:rsidRPr="00FB7FB9">
              <w:rPr>
                <w:rFonts w:hint="eastAsia"/>
                <w:sz w:val="18"/>
                <w:szCs w:val="18"/>
              </w:rPr>
              <w:t>只是</w:t>
            </w:r>
            <w:r w:rsidRPr="00FB7FB9">
              <w:rPr>
                <w:rFonts w:hint="eastAsia"/>
                <w:sz w:val="18"/>
                <w:szCs w:val="18"/>
              </w:rPr>
              <w:lastRenderedPageBreak/>
              <w:t>建议，</w:t>
            </w:r>
            <w:proofErr w:type="gramStart"/>
            <w:r w:rsidRPr="00FB7FB9">
              <w:rPr>
                <w:rFonts w:hint="eastAsia"/>
                <w:sz w:val="18"/>
                <w:szCs w:val="18"/>
              </w:rPr>
              <w:t>需要具化</w:t>
            </w:r>
            <w:proofErr w:type="gramEnd"/>
            <w:r w:rsidRPr="00FB7FB9">
              <w:rPr>
                <w:rFonts w:hint="eastAsia"/>
                <w:sz w:val="18"/>
                <w:szCs w:val="18"/>
              </w:rPr>
              <w:t>]</w:t>
            </w:r>
          </w:p>
        </w:tc>
        <w:tc>
          <w:tcPr>
            <w:tcW w:w="858" w:type="dxa"/>
            <w:shd w:val="clear" w:color="auto" w:fill="E0E0E0"/>
          </w:tcPr>
          <w:p w14:paraId="0EAE56AB" w14:textId="77777777" w:rsidR="003911D6" w:rsidRPr="00FB7FB9" w:rsidRDefault="00AC086A">
            <w:pPr>
              <w:rPr>
                <w:b/>
              </w:rPr>
            </w:pPr>
            <w:r w:rsidRPr="00FB7FB9">
              <w:rPr>
                <w:rFonts w:hint="eastAsia"/>
                <w:b/>
              </w:rPr>
              <w:lastRenderedPageBreak/>
              <w:t>备注</w:t>
            </w:r>
          </w:p>
        </w:tc>
      </w:tr>
      <w:tr w:rsidR="003911D6" w:rsidRPr="00FB7FB9" w14:paraId="6588B07B" w14:textId="77777777">
        <w:tc>
          <w:tcPr>
            <w:tcW w:w="1242" w:type="dxa"/>
          </w:tcPr>
          <w:p w14:paraId="0EDE2AF7" w14:textId="77777777" w:rsidR="003911D6" w:rsidRPr="00FB7FB9" w:rsidRDefault="00AC086A">
            <w:pPr>
              <w:rPr>
                <w:b/>
                <w:sz w:val="18"/>
                <w:szCs w:val="18"/>
              </w:rPr>
            </w:pPr>
            <w:r w:rsidRPr="00FB7FB9">
              <w:rPr>
                <w:rFonts w:hint="eastAsia"/>
                <w:b/>
                <w:sz w:val="18"/>
                <w:szCs w:val="18"/>
              </w:rPr>
              <w:t>时间计划</w:t>
            </w:r>
          </w:p>
        </w:tc>
        <w:tc>
          <w:tcPr>
            <w:tcW w:w="851" w:type="dxa"/>
          </w:tcPr>
          <w:p w14:paraId="7C22F5E8" w14:textId="77777777" w:rsidR="003911D6" w:rsidRPr="00FB7FB9" w:rsidRDefault="003911D6">
            <w:pPr>
              <w:rPr>
                <w:sz w:val="18"/>
                <w:szCs w:val="18"/>
              </w:rPr>
            </w:pPr>
          </w:p>
        </w:tc>
        <w:tc>
          <w:tcPr>
            <w:tcW w:w="992" w:type="dxa"/>
          </w:tcPr>
          <w:p w14:paraId="6440BD9D" w14:textId="77777777" w:rsidR="003911D6" w:rsidRPr="00FB7FB9" w:rsidRDefault="003911D6">
            <w:pPr>
              <w:rPr>
                <w:sz w:val="18"/>
                <w:szCs w:val="18"/>
              </w:rPr>
            </w:pPr>
          </w:p>
        </w:tc>
        <w:tc>
          <w:tcPr>
            <w:tcW w:w="709" w:type="dxa"/>
          </w:tcPr>
          <w:p w14:paraId="22B72573" w14:textId="77777777" w:rsidR="003911D6" w:rsidRPr="00FB7FB9" w:rsidRDefault="003911D6">
            <w:pPr>
              <w:rPr>
                <w:sz w:val="18"/>
                <w:szCs w:val="18"/>
              </w:rPr>
            </w:pPr>
          </w:p>
        </w:tc>
        <w:tc>
          <w:tcPr>
            <w:tcW w:w="1134" w:type="dxa"/>
          </w:tcPr>
          <w:p w14:paraId="67247874" w14:textId="77777777" w:rsidR="003911D6" w:rsidRPr="00FB7FB9" w:rsidRDefault="003911D6">
            <w:pPr>
              <w:rPr>
                <w:sz w:val="18"/>
                <w:szCs w:val="18"/>
              </w:rPr>
            </w:pPr>
          </w:p>
        </w:tc>
        <w:tc>
          <w:tcPr>
            <w:tcW w:w="992" w:type="dxa"/>
          </w:tcPr>
          <w:p w14:paraId="7D2DE582" w14:textId="77777777" w:rsidR="003911D6" w:rsidRPr="00FB7FB9" w:rsidRDefault="003911D6">
            <w:pPr>
              <w:rPr>
                <w:sz w:val="18"/>
                <w:szCs w:val="18"/>
              </w:rPr>
            </w:pPr>
          </w:p>
        </w:tc>
        <w:tc>
          <w:tcPr>
            <w:tcW w:w="851" w:type="dxa"/>
          </w:tcPr>
          <w:p w14:paraId="64CAB797" w14:textId="77777777" w:rsidR="003911D6" w:rsidRPr="00FB7FB9" w:rsidRDefault="003911D6">
            <w:pPr>
              <w:rPr>
                <w:sz w:val="18"/>
                <w:szCs w:val="18"/>
              </w:rPr>
            </w:pPr>
          </w:p>
        </w:tc>
        <w:tc>
          <w:tcPr>
            <w:tcW w:w="1016" w:type="dxa"/>
          </w:tcPr>
          <w:p w14:paraId="4FF2165D" w14:textId="77777777" w:rsidR="003911D6" w:rsidRPr="00FB7FB9" w:rsidRDefault="00AC086A">
            <w:pPr>
              <w:numPr>
                <w:ilvl w:val="0"/>
                <w:numId w:val="12"/>
              </w:numPr>
              <w:ind w:left="0" w:firstLine="0"/>
              <w:rPr>
                <w:sz w:val="18"/>
                <w:szCs w:val="18"/>
              </w:rPr>
            </w:pPr>
            <w:r w:rsidRPr="00FB7FB9">
              <w:rPr>
                <w:rFonts w:hint="eastAsia"/>
                <w:sz w:val="18"/>
                <w:szCs w:val="18"/>
              </w:rPr>
              <w:t>合理计划</w:t>
            </w:r>
          </w:p>
          <w:p w14:paraId="1550C6F4" w14:textId="77777777" w:rsidR="003911D6" w:rsidRPr="00FB7FB9" w:rsidRDefault="00AC086A">
            <w:pPr>
              <w:numPr>
                <w:ilvl w:val="0"/>
                <w:numId w:val="12"/>
              </w:numPr>
              <w:ind w:left="0" w:firstLine="0"/>
              <w:rPr>
                <w:sz w:val="18"/>
                <w:szCs w:val="18"/>
              </w:rPr>
            </w:pPr>
            <w:r w:rsidRPr="00FB7FB9">
              <w:rPr>
                <w:rFonts w:hint="eastAsia"/>
                <w:sz w:val="18"/>
                <w:szCs w:val="18"/>
              </w:rPr>
              <w:t>及时调整</w:t>
            </w:r>
          </w:p>
        </w:tc>
        <w:tc>
          <w:tcPr>
            <w:tcW w:w="858" w:type="dxa"/>
          </w:tcPr>
          <w:p w14:paraId="56ED37F6" w14:textId="77777777" w:rsidR="003911D6" w:rsidRPr="00FB7FB9" w:rsidRDefault="003911D6">
            <w:pPr>
              <w:rPr>
                <w:sz w:val="18"/>
                <w:szCs w:val="18"/>
              </w:rPr>
            </w:pPr>
          </w:p>
        </w:tc>
      </w:tr>
      <w:tr w:rsidR="003911D6" w:rsidRPr="00FB7FB9" w14:paraId="78C4ABC7" w14:textId="77777777">
        <w:tc>
          <w:tcPr>
            <w:tcW w:w="1242" w:type="dxa"/>
          </w:tcPr>
          <w:p w14:paraId="47E74FE6" w14:textId="77777777" w:rsidR="003911D6" w:rsidRPr="00FB7FB9" w:rsidRDefault="00AC086A">
            <w:pPr>
              <w:rPr>
                <w:b/>
                <w:sz w:val="18"/>
                <w:szCs w:val="18"/>
              </w:rPr>
            </w:pPr>
            <w:r w:rsidRPr="00FB7FB9">
              <w:rPr>
                <w:rFonts w:hint="eastAsia"/>
                <w:b/>
                <w:sz w:val="18"/>
                <w:szCs w:val="18"/>
              </w:rPr>
              <w:t>资源协调</w:t>
            </w:r>
          </w:p>
        </w:tc>
        <w:tc>
          <w:tcPr>
            <w:tcW w:w="851" w:type="dxa"/>
          </w:tcPr>
          <w:p w14:paraId="0FF11601" w14:textId="77777777" w:rsidR="003911D6" w:rsidRPr="00FB7FB9" w:rsidRDefault="003911D6">
            <w:pPr>
              <w:rPr>
                <w:sz w:val="18"/>
                <w:szCs w:val="18"/>
              </w:rPr>
            </w:pPr>
          </w:p>
        </w:tc>
        <w:tc>
          <w:tcPr>
            <w:tcW w:w="992" w:type="dxa"/>
          </w:tcPr>
          <w:p w14:paraId="2EE5E9F9" w14:textId="77777777" w:rsidR="003911D6" w:rsidRPr="00FB7FB9" w:rsidRDefault="003911D6">
            <w:pPr>
              <w:rPr>
                <w:sz w:val="18"/>
                <w:szCs w:val="18"/>
              </w:rPr>
            </w:pPr>
          </w:p>
        </w:tc>
        <w:tc>
          <w:tcPr>
            <w:tcW w:w="709" w:type="dxa"/>
          </w:tcPr>
          <w:p w14:paraId="454DC57B" w14:textId="77777777" w:rsidR="003911D6" w:rsidRPr="00FB7FB9" w:rsidRDefault="003911D6">
            <w:pPr>
              <w:rPr>
                <w:sz w:val="18"/>
                <w:szCs w:val="18"/>
              </w:rPr>
            </w:pPr>
          </w:p>
        </w:tc>
        <w:tc>
          <w:tcPr>
            <w:tcW w:w="1134" w:type="dxa"/>
          </w:tcPr>
          <w:p w14:paraId="539DD939" w14:textId="77777777" w:rsidR="003911D6" w:rsidRPr="00FB7FB9" w:rsidRDefault="003911D6">
            <w:pPr>
              <w:rPr>
                <w:sz w:val="18"/>
                <w:szCs w:val="18"/>
              </w:rPr>
            </w:pPr>
          </w:p>
        </w:tc>
        <w:tc>
          <w:tcPr>
            <w:tcW w:w="992" w:type="dxa"/>
          </w:tcPr>
          <w:p w14:paraId="69A33BDE" w14:textId="77777777" w:rsidR="003911D6" w:rsidRPr="00FB7FB9" w:rsidRDefault="003911D6">
            <w:pPr>
              <w:rPr>
                <w:sz w:val="18"/>
                <w:szCs w:val="18"/>
              </w:rPr>
            </w:pPr>
          </w:p>
        </w:tc>
        <w:tc>
          <w:tcPr>
            <w:tcW w:w="851" w:type="dxa"/>
          </w:tcPr>
          <w:p w14:paraId="363C9D86" w14:textId="77777777" w:rsidR="003911D6" w:rsidRPr="00FB7FB9" w:rsidRDefault="003911D6">
            <w:pPr>
              <w:rPr>
                <w:sz w:val="18"/>
                <w:szCs w:val="18"/>
              </w:rPr>
            </w:pPr>
          </w:p>
        </w:tc>
        <w:tc>
          <w:tcPr>
            <w:tcW w:w="1016" w:type="dxa"/>
          </w:tcPr>
          <w:p w14:paraId="4E73EA68" w14:textId="77777777" w:rsidR="003911D6" w:rsidRPr="00FB7FB9" w:rsidRDefault="00AC086A">
            <w:pPr>
              <w:numPr>
                <w:ilvl w:val="0"/>
                <w:numId w:val="12"/>
              </w:numPr>
              <w:ind w:left="0" w:firstLine="0"/>
              <w:rPr>
                <w:sz w:val="18"/>
                <w:szCs w:val="18"/>
              </w:rPr>
            </w:pPr>
            <w:r w:rsidRPr="00FB7FB9">
              <w:rPr>
                <w:rFonts w:hint="eastAsia"/>
                <w:sz w:val="18"/>
                <w:szCs w:val="18"/>
              </w:rPr>
              <w:t>充分估计</w:t>
            </w:r>
          </w:p>
          <w:p w14:paraId="4FF4719F" w14:textId="77777777" w:rsidR="003911D6" w:rsidRPr="00FB7FB9" w:rsidRDefault="00AC086A">
            <w:pPr>
              <w:numPr>
                <w:ilvl w:val="0"/>
                <w:numId w:val="12"/>
              </w:numPr>
              <w:ind w:left="0" w:firstLine="0"/>
              <w:rPr>
                <w:sz w:val="18"/>
                <w:szCs w:val="18"/>
              </w:rPr>
            </w:pPr>
            <w:r w:rsidRPr="00FB7FB9">
              <w:rPr>
                <w:rFonts w:hint="eastAsia"/>
                <w:sz w:val="18"/>
                <w:szCs w:val="18"/>
              </w:rPr>
              <w:t>预留</w:t>
            </w:r>
            <w:r w:rsidRPr="00FB7FB9">
              <w:rPr>
                <w:rFonts w:hint="eastAsia"/>
                <w:sz w:val="18"/>
                <w:szCs w:val="18"/>
              </w:rPr>
              <w:t>buffer</w:t>
            </w:r>
          </w:p>
          <w:p w14:paraId="6FB7B26E" w14:textId="77777777" w:rsidR="003911D6" w:rsidRPr="00FB7FB9" w:rsidRDefault="00AC086A">
            <w:pPr>
              <w:numPr>
                <w:ilvl w:val="0"/>
                <w:numId w:val="12"/>
              </w:numPr>
              <w:ind w:left="0" w:firstLine="0"/>
              <w:rPr>
                <w:sz w:val="18"/>
                <w:szCs w:val="18"/>
              </w:rPr>
            </w:pPr>
            <w:r w:rsidRPr="00FB7FB9">
              <w:rPr>
                <w:rFonts w:hint="eastAsia"/>
                <w:sz w:val="18"/>
                <w:szCs w:val="18"/>
              </w:rPr>
              <w:t>及时调整</w:t>
            </w:r>
          </w:p>
        </w:tc>
        <w:tc>
          <w:tcPr>
            <w:tcW w:w="858" w:type="dxa"/>
          </w:tcPr>
          <w:p w14:paraId="754525B6" w14:textId="77777777" w:rsidR="003911D6" w:rsidRPr="00FB7FB9" w:rsidRDefault="003911D6">
            <w:pPr>
              <w:rPr>
                <w:sz w:val="18"/>
                <w:szCs w:val="18"/>
              </w:rPr>
            </w:pPr>
          </w:p>
        </w:tc>
      </w:tr>
      <w:tr w:rsidR="003911D6" w:rsidRPr="00FB7FB9" w14:paraId="52D902D3" w14:textId="77777777">
        <w:tc>
          <w:tcPr>
            <w:tcW w:w="1242" w:type="dxa"/>
          </w:tcPr>
          <w:p w14:paraId="2BFEEA74" w14:textId="77777777" w:rsidR="003911D6" w:rsidRPr="00FB7FB9" w:rsidRDefault="00AC086A">
            <w:pPr>
              <w:rPr>
                <w:sz w:val="18"/>
                <w:szCs w:val="18"/>
              </w:rPr>
            </w:pPr>
            <w:r w:rsidRPr="00FB7FB9">
              <w:rPr>
                <w:rFonts w:hint="eastAsia"/>
                <w:b/>
                <w:sz w:val="18"/>
                <w:szCs w:val="18"/>
              </w:rPr>
              <w:t>插入事务</w:t>
            </w:r>
          </w:p>
        </w:tc>
        <w:tc>
          <w:tcPr>
            <w:tcW w:w="851" w:type="dxa"/>
          </w:tcPr>
          <w:p w14:paraId="6D75330A" w14:textId="77777777" w:rsidR="003911D6" w:rsidRPr="00FB7FB9" w:rsidRDefault="003911D6">
            <w:pPr>
              <w:rPr>
                <w:sz w:val="18"/>
                <w:szCs w:val="18"/>
              </w:rPr>
            </w:pPr>
          </w:p>
        </w:tc>
        <w:tc>
          <w:tcPr>
            <w:tcW w:w="992" w:type="dxa"/>
          </w:tcPr>
          <w:p w14:paraId="4433EABD" w14:textId="77777777" w:rsidR="003911D6" w:rsidRPr="00FB7FB9" w:rsidRDefault="003911D6">
            <w:pPr>
              <w:rPr>
                <w:sz w:val="18"/>
                <w:szCs w:val="18"/>
              </w:rPr>
            </w:pPr>
          </w:p>
        </w:tc>
        <w:tc>
          <w:tcPr>
            <w:tcW w:w="709" w:type="dxa"/>
          </w:tcPr>
          <w:p w14:paraId="16C121EA" w14:textId="77777777" w:rsidR="003911D6" w:rsidRPr="00FB7FB9" w:rsidRDefault="003911D6">
            <w:pPr>
              <w:rPr>
                <w:sz w:val="18"/>
                <w:szCs w:val="18"/>
              </w:rPr>
            </w:pPr>
          </w:p>
        </w:tc>
        <w:tc>
          <w:tcPr>
            <w:tcW w:w="1134" w:type="dxa"/>
          </w:tcPr>
          <w:p w14:paraId="0A3ECBE7" w14:textId="77777777" w:rsidR="003911D6" w:rsidRPr="00FB7FB9" w:rsidRDefault="003911D6">
            <w:pPr>
              <w:rPr>
                <w:sz w:val="18"/>
                <w:szCs w:val="18"/>
              </w:rPr>
            </w:pPr>
          </w:p>
        </w:tc>
        <w:tc>
          <w:tcPr>
            <w:tcW w:w="992" w:type="dxa"/>
          </w:tcPr>
          <w:p w14:paraId="262111BF" w14:textId="77777777" w:rsidR="003911D6" w:rsidRPr="00FB7FB9" w:rsidRDefault="003911D6">
            <w:pPr>
              <w:rPr>
                <w:sz w:val="18"/>
                <w:szCs w:val="18"/>
              </w:rPr>
            </w:pPr>
          </w:p>
        </w:tc>
        <w:tc>
          <w:tcPr>
            <w:tcW w:w="851" w:type="dxa"/>
          </w:tcPr>
          <w:p w14:paraId="5DB28209" w14:textId="77777777" w:rsidR="003911D6" w:rsidRPr="00FB7FB9" w:rsidRDefault="003911D6">
            <w:pPr>
              <w:rPr>
                <w:sz w:val="18"/>
                <w:szCs w:val="18"/>
              </w:rPr>
            </w:pPr>
          </w:p>
        </w:tc>
        <w:tc>
          <w:tcPr>
            <w:tcW w:w="1016" w:type="dxa"/>
          </w:tcPr>
          <w:p w14:paraId="24336F35" w14:textId="77777777" w:rsidR="003911D6" w:rsidRPr="00FB7FB9" w:rsidRDefault="00AC086A">
            <w:pPr>
              <w:numPr>
                <w:ilvl w:val="0"/>
                <w:numId w:val="12"/>
              </w:numPr>
              <w:ind w:left="0" w:firstLine="0"/>
              <w:rPr>
                <w:sz w:val="18"/>
                <w:szCs w:val="18"/>
              </w:rPr>
            </w:pPr>
            <w:r w:rsidRPr="00FB7FB9">
              <w:rPr>
                <w:rFonts w:hint="eastAsia"/>
                <w:sz w:val="18"/>
                <w:szCs w:val="18"/>
              </w:rPr>
              <w:t>预留</w:t>
            </w:r>
            <w:r w:rsidRPr="00FB7FB9">
              <w:rPr>
                <w:rFonts w:hint="eastAsia"/>
                <w:sz w:val="18"/>
                <w:szCs w:val="18"/>
              </w:rPr>
              <w:t>buffer</w:t>
            </w:r>
          </w:p>
          <w:p w14:paraId="643E1939" w14:textId="77777777" w:rsidR="003911D6" w:rsidRPr="00FB7FB9" w:rsidRDefault="00AC086A">
            <w:pPr>
              <w:numPr>
                <w:ilvl w:val="0"/>
                <w:numId w:val="12"/>
              </w:numPr>
              <w:ind w:left="0" w:firstLine="0"/>
              <w:rPr>
                <w:sz w:val="18"/>
                <w:szCs w:val="18"/>
              </w:rPr>
            </w:pPr>
            <w:r w:rsidRPr="00FB7FB9">
              <w:rPr>
                <w:rFonts w:hint="eastAsia"/>
                <w:sz w:val="18"/>
                <w:szCs w:val="18"/>
              </w:rPr>
              <w:t>及时调整</w:t>
            </w:r>
          </w:p>
        </w:tc>
        <w:tc>
          <w:tcPr>
            <w:tcW w:w="858" w:type="dxa"/>
          </w:tcPr>
          <w:p w14:paraId="3D5A78CC" w14:textId="77777777" w:rsidR="003911D6" w:rsidRPr="00FB7FB9" w:rsidRDefault="003911D6">
            <w:pPr>
              <w:rPr>
                <w:sz w:val="18"/>
                <w:szCs w:val="18"/>
              </w:rPr>
            </w:pPr>
          </w:p>
        </w:tc>
      </w:tr>
      <w:tr w:rsidR="003911D6" w:rsidRPr="00FB7FB9" w14:paraId="1E4C32C9" w14:textId="77777777">
        <w:tc>
          <w:tcPr>
            <w:tcW w:w="1242" w:type="dxa"/>
          </w:tcPr>
          <w:p w14:paraId="6A4E34E3" w14:textId="77777777" w:rsidR="003911D6" w:rsidRPr="00FB7FB9" w:rsidRDefault="00AC086A">
            <w:pPr>
              <w:rPr>
                <w:b/>
                <w:sz w:val="18"/>
                <w:szCs w:val="18"/>
              </w:rPr>
            </w:pPr>
            <w:r w:rsidRPr="00FB7FB9">
              <w:rPr>
                <w:rFonts w:hint="eastAsia"/>
                <w:b/>
                <w:sz w:val="18"/>
                <w:szCs w:val="18"/>
              </w:rPr>
              <w:t>任务超预期</w:t>
            </w:r>
          </w:p>
        </w:tc>
        <w:tc>
          <w:tcPr>
            <w:tcW w:w="851" w:type="dxa"/>
          </w:tcPr>
          <w:p w14:paraId="554FD94E" w14:textId="77777777" w:rsidR="003911D6" w:rsidRPr="00FB7FB9" w:rsidRDefault="003911D6">
            <w:pPr>
              <w:rPr>
                <w:sz w:val="18"/>
                <w:szCs w:val="18"/>
              </w:rPr>
            </w:pPr>
          </w:p>
        </w:tc>
        <w:tc>
          <w:tcPr>
            <w:tcW w:w="992" w:type="dxa"/>
          </w:tcPr>
          <w:p w14:paraId="7350744D" w14:textId="77777777" w:rsidR="003911D6" w:rsidRPr="00FB7FB9" w:rsidRDefault="003911D6">
            <w:pPr>
              <w:rPr>
                <w:sz w:val="18"/>
                <w:szCs w:val="18"/>
              </w:rPr>
            </w:pPr>
          </w:p>
        </w:tc>
        <w:tc>
          <w:tcPr>
            <w:tcW w:w="709" w:type="dxa"/>
          </w:tcPr>
          <w:p w14:paraId="708AAE8C" w14:textId="77777777" w:rsidR="003911D6" w:rsidRPr="00FB7FB9" w:rsidRDefault="003911D6">
            <w:pPr>
              <w:rPr>
                <w:sz w:val="18"/>
                <w:szCs w:val="18"/>
              </w:rPr>
            </w:pPr>
          </w:p>
        </w:tc>
        <w:tc>
          <w:tcPr>
            <w:tcW w:w="1134" w:type="dxa"/>
          </w:tcPr>
          <w:p w14:paraId="13572560" w14:textId="77777777" w:rsidR="003911D6" w:rsidRPr="00FB7FB9" w:rsidRDefault="003911D6">
            <w:pPr>
              <w:rPr>
                <w:sz w:val="18"/>
                <w:szCs w:val="18"/>
              </w:rPr>
            </w:pPr>
          </w:p>
        </w:tc>
        <w:tc>
          <w:tcPr>
            <w:tcW w:w="992" w:type="dxa"/>
          </w:tcPr>
          <w:p w14:paraId="114198BD" w14:textId="77777777" w:rsidR="003911D6" w:rsidRPr="00FB7FB9" w:rsidRDefault="003911D6">
            <w:pPr>
              <w:rPr>
                <w:sz w:val="18"/>
                <w:szCs w:val="18"/>
              </w:rPr>
            </w:pPr>
          </w:p>
        </w:tc>
        <w:tc>
          <w:tcPr>
            <w:tcW w:w="851" w:type="dxa"/>
          </w:tcPr>
          <w:p w14:paraId="1C8D3B5E" w14:textId="77777777" w:rsidR="003911D6" w:rsidRPr="00FB7FB9" w:rsidRDefault="003911D6">
            <w:pPr>
              <w:rPr>
                <w:sz w:val="18"/>
                <w:szCs w:val="18"/>
              </w:rPr>
            </w:pPr>
          </w:p>
        </w:tc>
        <w:tc>
          <w:tcPr>
            <w:tcW w:w="1016" w:type="dxa"/>
          </w:tcPr>
          <w:p w14:paraId="712B3B2B" w14:textId="77777777" w:rsidR="003911D6" w:rsidRPr="00FB7FB9" w:rsidRDefault="00AC086A">
            <w:pPr>
              <w:numPr>
                <w:ilvl w:val="0"/>
                <w:numId w:val="12"/>
              </w:numPr>
              <w:ind w:left="0" w:firstLine="0"/>
              <w:rPr>
                <w:sz w:val="18"/>
                <w:szCs w:val="18"/>
              </w:rPr>
            </w:pPr>
            <w:r w:rsidRPr="00FB7FB9">
              <w:rPr>
                <w:rFonts w:hint="eastAsia"/>
                <w:sz w:val="18"/>
                <w:szCs w:val="18"/>
              </w:rPr>
              <w:t>及时调整</w:t>
            </w:r>
          </w:p>
        </w:tc>
        <w:tc>
          <w:tcPr>
            <w:tcW w:w="858" w:type="dxa"/>
          </w:tcPr>
          <w:p w14:paraId="2289DF67" w14:textId="77777777" w:rsidR="003911D6" w:rsidRPr="00FB7FB9" w:rsidRDefault="003911D6">
            <w:pPr>
              <w:rPr>
                <w:sz w:val="18"/>
                <w:szCs w:val="18"/>
              </w:rPr>
            </w:pPr>
          </w:p>
        </w:tc>
      </w:tr>
    </w:tbl>
    <w:p w14:paraId="6C44FD9E" w14:textId="77777777" w:rsidR="003911D6" w:rsidRPr="00FB7FB9" w:rsidRDefault="003911D6"/>
    <w:p w14:paraId="2DC283DF" w14:textId="77777777" w:rsidR="003911D6" w:rsidRPr="00FB7FB9" w:rsidRDefault="00AC086A" w:rsidP="00AC086A">
      <w:r w:rsidRPr="00FB7FB9">
        <w:rPr>
          <w:rFonts w:hint="eastAsia"/>
          <w:b/>
        </w:rPr>
        <w:t>时间计划：</w:t>
      </w:r>
      <w:r w:rsidRPr="00FB7FB9">
        <w:rPr>
          <w:rFonts w:hint="eastAsia"/>
        </w:rPr>
        <w:t>关键</w:t>
      </w:r>
      <w:r w:rsidRPr="00FB7FB9">
        <w:rPr>
          <w:rFonts w:hint="eastAsia"/>
        </w:rPr>
        <w:t>milestone</w:t>
      </w:r>
      <w:r w:rsidRPr="00FB7FB9">
        <w:rPr>
          <w:rFonts w:hint="eastAsia"/>
        </w:rPr>
        <w:t>无法匹配的延期风险。诸如</w:t>
      </w:r>
      <w:r w:rsidRPr="00FB7FB9">
        <w:t>测试</w:t>
      </w:r>
      <w:r w:rsidRPr="00FB7FB9">
        <w:rPr>
          <w:rFonts w:hint="eastAsia"/>
        </w:rPr>
        <w:t>项目存在</w:t>
      </w:r>
      <w:r w:rsidRPr="00FB7FB9">
        <w:rPr>
          <w:rFonts w:hint="eastAsia"/>
        </w:rPr>
        <w:t>deadline</w:t>
      </w:r>
      <w:r w:rsidRPr="00FB7FB9">
        <w:rPr>
          <w:rFonts w:hint="eastAsia"/>
        </w:rPr>
        <w:t>、计划受到客观条件限制、非己方责任导致地被动延期等等；</w:t>
      </w:r>
    </w:p>
    <w:p w14:paraId="1A49C407" w14:textId="77777777" w:rsidR="003911D6" w:rsidRPr="00FB7FB9" w:rsidRDefault="00AC086A" w:rsidP="00AC086A">
      <w:r w:rsidRPr="00FB7FB9">
        <w:rPr>
          <w:rFonts w:hint="eastAsia"/>
          <w:b/>
        </w:rPr>
        <w:t>资源协调：</w:t>
      </w:r>
      <w:r w:rsidRPr="00FB7FB9">
        <w:rPr>
          <w:rFonts w:hint="eastAsia"/>
        </w:rPr>
        <w:t>包括所需资源不能如期到位，或者资源质量低于预期等风险。比如测试</w:t>
      </w:r>
      <w:r w:rsidRPr="00FB7FB9">
        <w:t>任务工作量与任务难度难以匹配的风险</w:t>
      </w:r>
      <w:r w:rsidRPr="00FB7FB9">
        <w:rPr>
          <w:rFonts w:hint="eastAsia"/>
        </w:rPr>
        <w:t>。</w:t>
      </w:r>
    </w:p>
    <w:p w14:paraId="1AF1F4FF" w14:textId="77777777" w:rsidR="003911D6" w:rsidRPr="00FB7FB9" w:rsidRDefault="00AC086A" w:rsidP="00AC086A">
      <w:r w:rsidRPr="00FB7FB9">
        <w:rPr>
          <w:rFonts w:hint="eastAsia"/>
          <w:b/>
        </w:rPr>
        <w:t>插入事务：</w:t>
      </w:r>
      <w:r w:rsidRPr="00FB7FB9">
        <w:rPr>
          <w:rFonts w:hint="eastAsia"/>
        </w:rPr>
        <w:t>包括临时插入高优先级的事务，打乱原有计划等风险。</w:t>
      </w:r>
    </w:p>
    <w:p w14:paraId="4F5093CE" w14:textId="77777777" w:rsidR="003911D6" w:rsidRPr="00FB7FB9" w:rsidRDefault="00AC086A" w:rsidP="00AC086A">
      <w:r w:rsidRPr="00FB7FB9">
        <w:rPr>
          <w:rFonts w:hint="eastAsia"/>
          <w:b/>
        </w:rPr>
        <w:t>任务超预期：</w:t>
      </w:r>
      <w:r w:rsidRPr="00FB7FB9">
        <w:rPr>
          <w:rFonts w:hint="eastAsia"/>
        </w:rPr>
        <w:t>实际执行时的工作复杂程度、结果的质量同预期不符所带来的风险。属于不可预期的风险，只能待出现时及时合理地调整。</w:t>
      </w:r>
    </w:p>
    <w:p w14:paraId="61433660" w14:textId="77777777" w:rsidR="003911D6" w:rsidRPr="00FB7FB9" w:rsidRDefault="00AC086A" w:rsidP="00AC086A">
      <w:r w:rsidRPr="00FB7FB9">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6A89FA55" w14:textId="77777777" w:rsidR="003911D6" w:rsidRPr="00FB7FB9" w:rsidRDefault="003911D6">
      <w:pPr>
        <w:ind w:firstLineChars="300" w:firstLine="630"/>
        <w:rPr>
          <w:rFonts w:ascii="宋体" w:hAnsi="宋体"/>
          <w:iCs/>
        </w:rPr>
      </w:pPr>
    </w:p>
    <w:p w14:paraId="4A557994" w14:textId="77777777" w:rsidR="003911D6" w:rsidRPr="00FB7FB9" w:rsidRDefault="003911D6"/>
    <w:p w14:paraId="4C25EF6B" w14:textId="77777777" w:rsidR="003911D6" w:rsidRPr="00FB7FB9" w:rsidRDefault="00AC086A" w:rsidP="00AC086A">
      <w:pPr>
        <w:pStyle w:val="1"/>
      </w:pPr>
      <w:bookmarkStart w:id="80" w:name="_Toc222309959"/>
      <w:bookmarkStart w:id="81" w:name="_Toc227386342"/>
      <w:bookmarkStart w:id="82" w:name="_Toc482804654"/>
      <w:bookmarkStart w:id="83" w:name="_Toc482805393"/>
      <w:r w:rsidRPr="00FB7FB9">
        <w:rPr>
          <w:rFonts w:hint="eastAsia"/>
        </w:rPr>
        <w:t>功能测试</w:t>
      </w:r>
      <w:bookmarkEnd w:id="80"/>
      <w:commentRangeStart w:id="84"/>
      <w:ins w:id="85" w:author="liuchao" w:date="2017-05-26T09:31:00Z">
        <w:r w:rsidR="00F46FD3">
          <w:rPr>
            <w:rFonts w:hint="eastAsia"/>
          </w:rPr>
          <w:t>需求</w:t>
        </w:r>
      </w:ins>
      <w:del w:id="86" w:author="liuchao" w:date="2017-05-26T09:31:00Z">
        <w:r w:rsidRPr="00FB7FB9" w:rsidDel="00F46FD3">
          <w:rPr>
            <w:rFonts w:hint="eastAsia"/>
          </w:rPr>
          <w:delText>方案</w:delText>
        </w:r>
      </w:del>
      <w:bookmarkEnd w:id="81"/>
      <w:bookmarkEnd w:id="82"/>
      <w:bookmarkEnd w:id="83"/>
      <w:commentRangeEnd w:id="84"/>
      <w:r w:rsidR="00F46FD3">
        <w:rPr>
          <w:rStyle w:val="ab"/>
          <w:b w:val="0"/>
          <w:bCs w:val="0"/>
          <w:kern w:val="2"/>
        </w:rPr>
        <w:commentReference w:id="84"/>
      </w:r>
    </w:p>
    <w:p w14:paraId="665EAEBD" w14:textId="77777777" w:rsidR="003911D6" w:rsidRPr="00FB7FB9" w:rsidRDefault="00AB5037" w:rsidP="00AB5037">
      <w:pPr>
        <w:pStyle w:val="2"/>
        <w:ind w:right="210"/>
      </w:pPr>
      <w:bookmarkStart w:id="87" w:name="_Toc227386343"/>
      <w:bookmarkStart w:id="88" w:name="_Toc482804655"/>
      <w:bookmarkStart w:id="89" w:name="_Toc482805394"/>
      <w:commentRangeStart w:id="90"/>
      <w:r w:rsidRPr="00FB7FB9">
        <w:rPr>
          <w:rFonts w:hint="eastAsia"/>
        </w:rPr>
        <w:t>case</w:t>
      </w:r>
      <w:r w:rsidRPr="00FB7FB9">
        <w:rPr>
          <w:rFonts w:hint="eastAsia"/>
        </w:rPr>
        <w:t>开发和管理的规范</w:t>
      </w:r>
      <w:bookmarkEnd w:id="87"/>
      <w:bookmarkEnd w:id="88"/>
      <w:bookmarkEnd w:id="89"/>
      <w:commentRangeEnd w:id="90"/>
      <w:r w:rsidR="00E6629A">
        <w:rPr>
          <w:rStyle w:val="ab"/>
          <w:rFonts w:ascii="Times New Roman" w:eastAsia="宋体" w:hAnsi="Times New Roman"/>
          <w:b w:val="0"/>
          <w:kern w:val="2"/>
        </w:rPr>
        <w:commentReference w:id="90"/>
      </w:r>
    </w:p>
    <w:p w14:paraId="596284D1" w14:textId="77777777" w:rsidR="003911D6" w:rsidRPr="00FB7FB9" w:rsidRDefault="0034701B" w:rsidP="0034701B">
      <w:pPr>
        <w:ind w:firstLineChars="200" w:firstLine="420"/>
        <w:rPr>
          <w:szCs w:val="21"/>
        </w:rPr>
      </w:pPr>
      <w:r w:rsidRPr="00FB7FB9">
        <w:rPr>
          <w:rFonts w:ascii="宋体" w:hAnsi="宋体" w:hint="eastAsia"/>
          <w:szCs w:val="21"/>
        </w:rPr>
        <w:t>为了规范测试过程，制定本测试过程所使用的测试用例</w:t>
      </w:r>
      <w:r w:rsidR="00AC086A" w:rsidRPr="00FB7FB9">
        <w:rPr>
          <w:rFonts w:ascii="宋体" w:hAnsi="宋体"/>
          <w:szCs w:val="21"/>
        </w:rPr>
        <w:t>示例模板</w:t>
      </w:r>
      <w:r w:rsidR="00BF711B" w:rsidRPr="00FB7FB9">
        <w:rPr>
          <w:rFonts w:ascii="宋体" w:hAnsi="宋体" w:hint="eastAsia"/>
          <w:szCs w:val="21"/>
        </w:rPr>
        <w:t>如下</w:t>
      </w:r>
      <w:r w:rsidRPr="00FB7FB9">
        <w:rPr>
          <w:rFonts w:ascii="宋体" w:hAnsi="宋体" w:hint="eastAsia"/>
          <w:szCs w:val="21"/>
        </w:rPr>
        <w:t>所示</w:t>
      </w:r>
      <w:r w:rsidR="00BF711B" w:rsidRPr="00FB7FB9">
        <w:rPr>
          <w:rFonts w:ascii="宋体" w:hAnsi="宋体" w:hint="eastAsia"/>
          <w:szCs w:val="21"/>
        </w:rPr>
        <w:t>。</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525"/>
        <w:gridCol w:w="578"/>
        <w:gridCol w:w="945"/>
      </w:tblGrid>
      <w:tr w:rsidR="003911D6" w:rsidRPr="00FB7FB9" w14:paraId="711F590F" w14:textId="77777777">
        <w:trPr>
          <w:jc w:val="center"/>
        </w:trPr>
        <w:tc>
          <w:tcPr>
            <w:tcW w:w="1209" w:type="dxa"/>
            <w:shd w:val="clear" w:color="auto" w:fill="auto"/>
            <w:tcMar>
              <w:top w:w="45" w:type="dxa"/>
              <w:left w:w="45" w:type="dxa"/>
              <w:bottom w:w="45" w:type="dxa"/>
              <w:right w:w="45" w:type="dxa"/>
            </w:tcMar>
            <w:vAlign w:val="center"/>
          </w:tcPr>
          <w:p w14:paraId="338E1EF1" w14:textId="77777777" w:rsidR="003911D6" w:rsidRPr="00FB7FB9" w:rsidRDefault="00AC086A">
            <w:r w:rsidRPr="00FB7FB9">
              <w:rPr>
                <w:rFonts w:hint="eastAsia"/>
              </w:rPr>
              <w:t>项目</w:t>
            </w:r>
            <w:r w:rsidRPr="00FB7FB9">
              <w:rPr>
                <w:rFonts w:hint="eastAsia"/>
              </w:rPr>
              <w:t>/</w:t>
            </w:r>
            <w:r w:rsidRPr="00FB7FB9">
              <w:rPr>
                <w:rFonts w:hint="eastAsia"/>
              </w:rPr>
              <w:t>软件</w:t>
            </w:r>
          </w:p>
        </w:tc>
        <w:tc>
          <w:tcPr>
            <w:tcW w:w="1791" w:type="dxa"/>
            <w:shd w:val="clear" w:color="auto" w:fill="auto"/>
            <w:tcMar>
              <w:top w:w="45" w:type="dxa"/>
              <w:left w:w="45" w:type="dxa"/>
              <w:bottom w:w="45" w:type="dxa"/>
              <w:right w:w="45" w:type="dxa"/>
            </w:tcMar>
            <w:vAlign w:val="center"/>
          </w:tcPr>
          <w:p w14:paraId="6E45D54C" w14:textId="77777777" w:rsidR="003911D6" w:rsidRPr="00FB7FB9" w:rsidRDefault="00AC086A">
            <w:r w:rsidRPr="00FB7FB9">
              <w:t>BLADE</w:t>
            </w:r>
          </w:p>
        </w:tc>
        <w:tc>
          <w:tcPr>
            <w:tcW w:w="1200" w:type="dxa"/>
            <w:shd w:val="clear" w:color="auto" w:fill="auto"/>
            <w:tcMar>
              <w:top w:w="45" w:type="dxa"/>
              <w:left w:w="45" w:type="dxa"/>
              <w:bottom w:w="45" w:type="dxa"/>
              <w:right w:w="45" w:type="dxa"/>
            </w:tcMar>
            <w:vAlign w:val="center"/>
          </w:tcPr>
          <w:p w14:paraId="0814A4F9" w14:textId="77777777" w:rsidR="003911D6" w:rsidRPr="00FB7FB9" w:rsidRDefault="00AC086A">
            <w:r w:rsidRPr="00FB7FB9">
              <w:rPr>
                <w:rFonts w:hint="eastAsia"/>
              </w:rPr>
              <w:t>程序版本</w:t>
            </w:r>
          </w:p>
        </w:tc>
        <w:tc>
          <w:tcPr>
            <w:tcW w:w="1350" w:type="dxa"/>
            <w:shd w:val="clear" w:color="auto" w:fill="auto"/>
            <w:tcMar>
              <w:top w:w="45" w:type="dxa"/>
              <w:left w:w="45" w:type="dxa"/>
              <w:bottom w:w="45" w:type="dxa"/>
              <w:right w:w="45" w:type="dxa"/>
            </w:tcMar>
            <w:vAlign w:val="center"/>
          </w:tcPr>
          <w:p w14:paraId="1B09885A" w14:textId="77777777" w:rsidR="003911D6" w:rsidRPr="00FB7FB9" w:rsidRDefault="00AC086A">
            <w:r w:rsidRPr="00FB7FB9">
              <w:t>0.1</w:t>
            </w:r>
          </w:p>
        </w:tc>
        <w:tc>
          <w:tcPr>
            <w:tcW w:w="2048" w:type="dxa"/>
            <w:gridSpan w:val="3"/>
            <w:vMerge w:val="restart"/>
            <w:shd w:val="clear" w:color="auto" w:fill="auto"/>
            <w:tcMar>
              <w:top w:w="45" w:type="dxa"/>
              <w:left w:w="45" w:type="dxa"/>
              <w:bottom w:w="45" w:type="dxa"/>
              <w:right w:w="45" w:type="dxa"/>
            </w:tcMar>
            <w:vAlign w:val="center"/>
          </w:tcPr>
          <w:p w14:paraId="57C09865" w14:textId="77777777" w:rsidR="003911D6" w:rsidRPr="00FB7FB9" w:rsidRDefault="00AC086A">
            <w:del w:id="91" w:author="liuchao" w:date="2017-05-26T09:19:00Z">
              <w:r w:rsidRPr="00FB7FB9" w:rsidDel="00E6629A">
                <w:rPr>
                  <w:rFonts w:hint="eastAsia"/>
                </w:rPr>
                <w:delText> </w:delText>
              </w:r>
            </w:del>
          </w:p>
          <w:p w14:paraId="12A34145" w14:textId="77777777" w:rsidR="003911D6" w:rsidRPr="00FB7FB9" w:rsidRDefault="00AC086A">
            <w:del w:id="92" w:author="liuchao" w:date="2017-05-26T09:19:00Z">
              <w:r w:rsidRPr="00FB7FB9" w:rsidDel="00E6629A">
                <w:rPr>
                  <w:rFonts w:hint="eastAsia"/>
                </w:rPr>
                <w:delText> </w:delText>
              </w:r>
            </w:del>
          </w:p>
          <w:p w14:paraId="1C0BC118" w14:textId="77777777" w:rsidR="003911D6" w:rsidRPr="00FB7FB9" w:rsidRDefault="00AC086A">
            <w:del w:id="93" w:author="liuchao" w:date="2017-05-26T09:19:00Z">
              <w:r w:rsidRPr="00FB7FB9" w:rsidDel="00E6629A">
                <w:rPr>
                  <w:rFonts w:hint="eastAsia"/>
                </w:rPr>
                <w:delText> </w:delText>
              </w:r>
            </w:del>
          </w:p>
          <w:p w14:paraId="09FB8512" w14:textId="77777777" w:rsidR="003911D6" w:rsidRPr="00FB7FB9" w:rsidRDefault="00AC086A">
            <w:r w:rsidRPr="00FB7FB9">
              <w:rPr>
                <w:rFonts w:hint="eastAsia"/>
              </w:rPr>
              <w:lastRenderedPageBreak/>
              <w:t> </w:t>
            </w:r>
          </w:p>
          <w:p w14:paraId="112CC4BB" w14:textId="77777777" w:rsidR="003911D6" w:rsidRPr="00FB7FB9" w:rsidRDefault="00AC086A">
            <w:r w:rsidRPr="00FB7FB9">
              <w:rPr>
                <w:rFonts w:hint="eastAsia"/>
              </w:rPr>
              <w:t> </w:t>
            </w:r>
          </w:p>
          <w:p w14:paraId="7D83EE74" w14:textId="77777777" w:rsidR="003911D6" w:rsidRPr="00FB7FB9" w:rsidRDefault="00AC086A">
            <w:r w:rsidRPr="00FB7FB9">
              <w:rPr>
                <w:rFonts w:hint="eastAsia"/>
              </w:rPr>
              <w:t> </w:t>
            </w:r>
          </w:p>
          <w:p w14:paraId="495FE501" w14:textId="77777777" w:rsidR="003911D6" w:rsidRPr="00FB7FB9" w:rsidRDefault="00AC086A">
            <w:r w:rsidRPr="00FB7FB9">
              <w:rPr>
                <w:rFonts w:hint="eastAsia"/>
              </w:rPr>
              <w:t> </w:t>
            </w:r>
          </w:p>
          <w:p w14:paraId="7EE143C8" w14:textId="77777777" w:rsidR="003911D6" w:rsidRPr="00FB7FB9" w:rsidRDefault="00AC086A">
            <w:r w:rsidRPr="00FB7FB9">
              <w:rPr>
                <w:rFonts w:hint="eastAsia"/>
              </w:rPr>
              <w:t> </w:t>
            </w:r>
          </w:p>
          <w:p w14:paraId="22F2497E" w14:textId="77777777" w:rsidR="003911D6" w:rsidRPr="00FB7FB9" w:rsidRDefault="00AC086A">
            <w:r w:rsidRPr="00FB7FB9">
              <w:rPr>
                <w:rFonts w:hint="eastAsia"/>
              </w:rPr>
              <w:t> </w:t>
            </w:r>
          </w:p>
          <w:p w14:paraId="43FA27BD" w14:textId="77777777" w:rsidR="003911D6" w:rsidRPr="00FB7FB9" w:rsidRDefault="00AC086A">
            <w:r w:rsidRPr="00FB7FB9">
              <w:rPr>
                <w:rFonts w:hint="eastAsia"/>
              </w:rPr>
              <w:t> </w:t>
            </w:r>
          </w:p>
          <w:p w14:paraId="6ED343A4" w14:textId="77777777" w:rsidR="003911D6" w:rsidRPr="00FB7FB9" w:rsidRDefault="00AC086A">
            <w:r w:rsidRPr="00FB7FB9">
              <w:rPr>
                <w:rFonts w:hint="eastAsia"/>
              </w:rPr>
              <w:t> </w:t>
            </w:r>
          </w:p>
          <w:p w14:paraId="39D6DD72" w14:textId="77777777" w:rsidR="003911D6" w:rsidRPr="00FB7FB9" w:rsidRDefault="00AC086A">
            <w:r w:rsidRPr="00FB7FB9">
              <w:rPr>
                <w:rFonts w:hint="eastAsia"/>
              </w:rPr>
              <w:t> </w:t>
            </w:r>
          </w:p>
          <w:p w14:paraId="02FA236D" w14:textId="77777777" w:rsidR="003911D6" w:rsidRPr="00FB7FB9" w:rsidRDefault="00AC086A">
            <w:r w:rsidRPr="00FB7FB9">
              <w:rPr>
                <w:rFonts w:hint="eastAsia"/>
              </w:rPr>
              <w:t> </w:t>
            </w:r>
          </w:p>
          <w:p w14:paraId="512DCB3D" w14:textId="77777777" w:rsidR="003911D6" w:rsidRPr="00FB7FB9" w:rsidRDefault="00AC086A">
            <w:r w:rsidRPr="00FB7FB9">
              <w:rPr>
                <w:rFonts w:hint="eastAsia"/>
              </w:rPr>
              <w:t> </w:t>
            </w:r>
          </w:p>
          <w:p w14:paraId="64DAB74E" w14:textId="77777777" w:rsidR="003911D6" w:rsidRPr="00FB7FB9" w:rsidRDefault="00AC086A">
            <w:r w:rsidRPr="00FB7FB9">
              <w:rPr>
                <w:rFonts w:hint="eastAsia"/>
              </w:rPr>
              <w:t> </w:t>
            </w:r>
          </w:p>
          <w:p w14:paraId="35B71B81" w14:textId="77777777" w:rsidR="003911D6" w:rsidRPr="00FB7FB9" w:rsidRDefault="00AC086A">
            <w:r w:rsidRPr="00FB7FB9">
              <w:rPr>
                <w:rFonts w:hint="eastAsia"/>
              </w:rPr>
              <w:t> </w:t>
            </w:r>
          </w:p>
          <w:p w14:paraId="4CA6FA7B" w14:textId="77777777" w:rsidR="003911D6" w:rsidRPr="00FB7FB9" w:rsidRDefault="00AC086A">
            <w:r w:rsidRPr="00FB7FB9">
              <w:rPr>
                <w:rFonts w:hint="eastAsia"/>
              </w:rPr>
              <w:t> </w:t>
            </w:r>
          </w:p>
          <w:p w14:paraId="3CE419A0" w14:textId="77777777" w:rsidR="003911D6" w:rsidRPr="00FB7FB9" w:rsidRDefault="00AC086A">
            <w:r w:rsidRPr="00FB7FB9">
              <w:rPr>
                <w:rFonts w:hint="eastAsia"/>
              </w:rPr>
              <w:t> </w:t>
            </w:r>
          </w:p>
          <w:p w14:paraId="15B7D9E8" w14:textId="77777777" w:rsidR="003911D6" w:rsidRPr="00FB7FB9" w:rsidRDefault="00AC086A">
            <w:r w:rsidRPr="00FB7FB9">
              <w:rPr>
                <w:rFonts w:hint="eastAsia"/>
              </w:rPr>
              <w:t> </w:t>
            </w:r>
          </w:p>
          <w:p w14:paraId="492F5766" w14:textId="77777777" w:rsidR="003911D6" w:rsidRPr="00FB7FB9" w:rsidRDefault="00AC086A">
            <w:r w:rsidRPr="00FB7FB9">
              <w:rPr>
                <w:rFonts w:hint="eastAsia"/>
              </w:rPr>
              <w:t> </w:t>
            </w:r>
          </w:p>
          <w:p w14:paraId="3838ADC9" w14:textId="77777777" w:rsidR="003911D6" w:rsidRPr="00FB7FB9" w:rsidRDefault="00AC086A">
            <w:r w:rsidRPr="00FB7FB9">
              <w:rPr>
                <w:rFonts w:hint="eastAsia"/>
              </w:rPr>
              <w:t> </w:t>
            </w:r>
          </w:p>
          <w:p w14:paraId="716FC7AA" w14:textId="77777777" w:rsidR="003911D6" w:rsidRPr="00FB7FB9" w:rsidRDefault="00AC086A">
            <w:r w:rsidRPr="00FB7FB9">
              <w:rPr>
                <w:rFonts w:hint="eastAsia"/>
              </w:rPr>
              <w:t> </w:t>
            </w:r>
          </w:p>
          <w:p w14:paraId="684BC82E" w14:textId="77777777" w:rsidR="003911D6" w:rsidRPr="00FB7FB9" w:rsidRDefault="00AC086A">
            <w:r w:rsidRPr="00FB7FB9">
              <w:rPr>
                <w:rFonts w:hint="eastAsia"/>
              </w:rPr>
              <w:t> </w:t>
            </w:r>
          </w:p>
          <w:p w14:paraId="3E4B7DA1" w14:textId="77777777" w:rsidR="003911D6" w:rsidRPr="00FB7FB9" w:rsidRDefault="00AC086A">
            <w:r w:rsidRPr="00FB7FB9">
              <w:rPr>
                <w:rFonts w:hint="eastAsia"/>
              </w:rPr>
              <w:t> </w:t>
            </w:r>
          </w:p>
        </w:tc>
      </w:tr>
      <w:tr w:rsidR="003911D6" w:rsidRPr="00FB7FB9" w14:paraId="6BC1FDCE" w14:textId="77777777">
        <w:trPr>
          <w:jc w:val="center"/>
        </w:trPr>
        <w:tc>
          <w:tcPr>
            <w:tcW w:w="1209" w:type="dxa"/>
            <w:shd w:val="clear" w:color="auto" w:fill="auto"/>
            <w:tcMar>
              <w:top w:w="45" w:type="dxa"/>
              <w:left w:w="45" w:type="dxa"/>
              <w:bottom w:w="45" w:type="dxa"/>
              <w:right w:w="45" w:type="dxa"/>
            </w:tcMar>
            <w:vAlign w:val="center"/>
          </w:tcPr>
          <w:p w14:paraId="5AA890E7" w14:textId="77777777" w:rsidR="003911D6" w:rsidRPr="00FB7FB9" w:rsidRDefault="00AC086A">
            <w:r w:rsidRPr="00FB7FB9">
              <w:rPr>
                <w:rFonts w:hint="eastAsia"/>
              </w:rPr>
              <w:t>功能模块名</w:t>
            </w:r>
          </w:p>
        </w:tc>
        <w:tc>
          <w:tcPr>
            <w:tcW w:w="1791" w:type="dxa"/>
            <w:shd w:val="clear" w:color="auto" w:fill="auto"/>
            <w:tcMar>
              <w:top w:w="45" w:type="dxa"/>
              <w:left w:w="45" w:type="dxa"/>
              <w:bottom w:w="45" w:type="dxa"/>
              <w:right w:w="45" w:type="dxa"/>
            </w:tcMar>
            <w:vAlign w:val="center"/>
          </w:tcPr>
          <w:p w14:paraId="0FCBE2E2" w14:textId="77777777" w:rsidR="003911D6" w:rsidRPr="00FB7FB9" w:rsidRDefault="00AC086A">
            <w:r w:rsidRPr="00FB7FB9">
              <w:rPr>
                <w:rFonts w:hint="eastAsia"/>
              </w:rPr>
              <w:t>Login</w:t>
            </w:r>
            <w:del w:id="94" w:author="liuchao" w:date="2017-05-26T09:19:00Z">
              <w:r w:rsidRPr="00FB7FB9" w:rsidDel="00E6629A">
                <w:rPr>
                  <w:rFonts w:hint="eastAsia"/>
                </w:rPr>
                <w:delText> </w:delText>
              </w:r>
            </w:del>
          </w:p>
        </w:tc>
        <w:tc>
          <w:tcPr>
            <w:tcW w:w="1200" w:type="dxa"/>
            <w:shd w:val="clear" w:color="auto" w:fill="auto"/>
            <w:tcMar>
              <w:top w:w="45" w:type="dxa"/>
              <w:left w:w="45" w:type="dxa"/>
              <w:bottom w:w="45" w:type="dxa"/>
              <w:right w:w="45" w:type="dxa"/>
            </w:tcMar>
            <w:vAlign w:val="center"/>
          </w:tcPr>
          <w:p w14:paraId="1BCBC056" w14:textId="77777777" w:rsidR="003911D6" w:rsidRPr="00FB7FB9" w:rsidRDefault="00AC086A">
            <w:r w:rsidRPr="00FB7FB9">
              <w:rPr>
                <w:rFonts w:hint="eastAsia"/>
              </w:rPr>
              <w:t>编制人</w:t>
            </w:r>
            <w:del w:id="95" w:author="liuchao" w:date="2017-05-26T09:19:00Z">
              <w:r w:rsidRPr="00FB7FB9" w:rsidDel="00E6629A">
                <w:rPr>
                  <w:rFonts w:hint="eastAsia"/>
                </w:rPr>
                <w:delText> </w:delText>
              </w:r>
              <w:r w:rsidRPr="00FB7FB9" w:rsidDel="00E6629A">
                <w:rPr>
                  <w:rFonts w:hint="eastAsia"/>
                </w:rPr>
                <w:delText xml:space="preserve">　</w:delText>
              </w:r>
            </w:del>
          </w:p>
        </w:tc>
        <w:tc>
          <w:tcPr>
            <w:tcW w:w="1350" w:type="dxa"/>
            <w:shd w:val="clear" w:color="auto" w:fill="auto"/>
            <w:tcMar>
              <w:top w:w="45" w:type="dxa"/>
              <w:left w:w="45" w:type="dxa"/>
              <w:bottom w:w="45" w:type="dxa"/>
              <w:right w:w="45" w:type="dxa"/>
            </w:tcMar>
            <w:vAlign w:val="center"/>
          </w:tcPr>
          <w:p w14:paraId="729E5A9D" w14:textId="77777777" w:rsidR="003911D6" w:rsidRPr="00FB7FB9" w:rsidRDefault="00AC086A">
            <w:r w:rsidRPr="00FB7FB9">
              <w:rPr>
                <w:rFonts w:hint="eastAsia"/>
              </w:rPr>
              <w:t>xxx</w:t>
            </w:r>
          </w:p>
        </w:tc>
        <w:tc>
          <w:tcPr>
            <w:tcW w:w="2048" w:type="dxa"/>
            <w:gridSpan w:val="3"/>
            <w:vMerge/>
            <w:shd w:val="clear" w:color="auto" w:fill="auto"/>
            <w:tcMar>
              <w:top w:w="45" w:type="dxa"/>
              <w:left w:w="45" w:type="dxa"/>
              <w:bottom w:w="45" w:type="dxa"/>
              <w:right w:w="45" w:type="dxa"/>
            </w:tcMar>
            <w:vAlign w:val="center"/>
          </w:tcPr>
          <w:p w14:paraId="40071BCA" w14:textId="77777777" w:rsidR="003911D6" w:rsidRPr="00FB7FB9" w:rsidRDefault="003911D6"/>
        </w:tc>
      </w:tr>
      <w:tr w:rsidR="003911D6" w:rsidRPr="00FB7FB9" w14:paraId="010C6AAE" w14:textId="77777777">
        <w:trPr>
          <w:jc w:val="center"/>
        </w:trPr>
        <w:tc>
          <w:tcPr>
            <w:tcW w:w="1209" w:type="dxa"/>
            <w:shd w:val="clear" w:color="auto" w:fill="auto"/>
            <w:tcMar>
              <w:top w:w="45" w:type="dxa"/>
              <w:left w:w="45" w:type="dxa"/>
              <w:bottom w:w="45" w:type="dxa"/>
              <w:right w:w="45" w:type="dxa"/>
            </w:tcMar>
            <w:vAlign w:val="center"/>
          </w:tcPr>
          <w:p w14:paraId="0C32B77C" w14:textId="77777777" w:rsidR="003911D6" w:rsidRPr="00FB7FB9" w:rsidRDefault="00AC086A">
            <w:r w:rsidRPr="00FB7FB9">
              <w:rPr>
                <w:rFonts w:hint="eastAsia"/>
              </w:rPr>
              <w:t>用例编号</w:t>
            </w:r>
          </w:p>
        </w:tc>
        <w:tc>
          <w:tcPr>
            <w:tcW w:w="1791" w:type="dxa"/>
            <w:shd w:val="clear" w:color="auto" w:fill="auto"/>
            <w:tcMar>
              <w:top w:w="45" w:type="dxa"/>
              <w:left w:w="45" w:type="dxa"/>
              <w:bottom w:w="45" w:type="dxa"/>
              <w:right w:w="45" w:type="dxa"/>
            </w:tcMar>
            <w:vAlign w:val="center"/>
          </w:tcPr>
          <w:p w14:paraId="10B5B60A" w14:textId="77777777" w:rsidR="003911D6" w:rsidRPr="00FB7FB9" w:rsidRDefault="00AC086A">
            <w:r w:rsidRPr="00FB7FB9">
              <w:t>BLADE</w:t>
            </w:r>
            <w:r w:rsidRPr="00FB7FB9">
              <w:rPr>
                <w:rFonts w:hint="eastAsia"/>
              </w:rPr>
              <w:t>_Login_1</w:t>
            </w:r>
            <w:del w:id="96" w:author="liuchao" w:date="2017-05-26T09:19:00Z">
              <w:r w:rsidRPr="00FB7FB9" w:rsidDel="00E6629A">
                <w:rPr>
                  <w:rFonts w:hint="eastAsia"/>
                </w:rPr>
                <w:delText> </w:delText>
              </w:r>
            </w:del>
          </w:p>
        </w:tc>
        <w:tc>
          <w:tcPr>
            <w:tcW w:w="1200" w:type="dxa"/>
            <w:shd w:val="clear" w:color="auto" w:fill="auto"/>
            <w:tcMar>
              <w:top w:w="45" w:type="dxa"/>
              <w:left w:w="45" w:type="dxa"/>
              <w:bottom w:w="45" w:type="dxa"/>
              <w:right w:w="45" w:type="dxa"/>
            </w:tcMar>
            <w:vAlign w:val="center"/>
          </w:tcPr>
          <w:p w14:paraId="261554A2" w14:textId="77777777" w:rsidR="003911D6" w:rsidRPr="00FB7FB9" w:rsidRDefault="00AC086A">
            <w:r w:rsidRPr="00FB7FB9">
              <w:rPr>
                <w:rFonts w:hint="eastAsia"/>
              </w:rPr>
              <w:t>编制时间</w:t>
            </w:r>
            <w:del w:id="97" w:author="liuchao" w:date="2017-05-26T09:19:00Z">
              <w:r w:rsidRPr="00FB7FB9" w:rsidDel="00E6629A">
                <w:rPr>
                  <w:rFonts w:hint="eastAsia"/>
                </w:rPr>
                <w:delText> </w:delText>
              </w:r>
              <w:r w:rsidRPr="00FB7FB9" w:rsidDel="00E6629A">
                <w:rPr>
                  <w:rFonts w:hint="eastAsia"/>
                </w:rPr>
                <w:delText xml:space="preserve">　</w:delText>
              </w:r>
            </w:del>
          </w:p>
        </w:tc>
        <w:tc>
          <w:tcPr>
            <w:tcW w:w="1350" w:type="dxa"/>
            <w:shd w:val="clear" w:color="auto" w:fill="auto"/>
            <w:tcMar>
              <w:top w:w="45" w:type="dxa"/>
              <w:left w:w="45" w:type="dxa"/>
              <w:bottom w:w="45" w:type="dxa"/>
              <w:right w:w="45" w:type="dxa"/>
            </w:tcMar>
            <w:vAlign w:val="center"/>
          </w:tcPr>
          <w:p w14:paraId="1B5C8AC5" w14:textId="77777777" w:rsidR="003911D6" w:rsidRPr="00FB7FB9" w:rsidRDefault="00AC086A">
            <w:r w:rsidRPr="00FB7FB9">
              <w:rPr>
                <w:rFonts w:hint="eastAsia"/>
              </w:rPr>
              <w:t>20</w:t>
            </w:r>
            <w:r w:rsidRPr="00FB7FB9">
              <w:t>17</w:t>
            </w:r>
            <w:r w:rsidRPr="00FB7FB9">
              <w:rPr>
                <w:rFonts w:hint="eastAsia"/>
              </w:rPr>
              <w:t>.</w:t>
            </w:r>
            <w:r w:rsidRPr="00FB7FB9">
              <w:t>5</w:t>
            </w:r>
            <w:r w:rsidRPr="00FB7FB9">
              <w:rPr>
                <w:rFonts w:hint="eastAsia"/>
              </w:rPr>
              <w:t>.12</w:t>
            </w:r>
          </w:p>
        </w:tc>
        <w:tc>
          <w:tcPr>
            <w:tcW w:w="2048" w:type="dxa"/>
            <w:gridSpan w:val="3"/>
            <w:vMerge/>
            <w:shd w:val="clear" w:color="auto" w:fill="auto"/>
            <w:tcMar>
              <w:top w:w="45" w:type="dxa"/>
              <w:left w:w="45" w:type="dxa"/>
              <w:bottom w:w="45" w:type="dxa"/>
              <w:right w:w="45" w:type="dxa"/>
            </w:tcMar>
            <w:vAlign w:val="center"/>
          </w:tcPr>
          <w:p w14:paraId="484458B8" w14:textId="77777777" w:rsidR="003911D6" w:rsidRPr="00FB7FB9" w:rsidRDefault="003911D6"/>
        </w:tc>
      </w:tr>
      <w:tr w:rsidR="003911D6" w:rsidRPr="00FB7FB9" w14:paraId="09DA08B8" w14:textId="77777777">
        <w:trPr>
          <w:jc w:val="center"/>
        </w:trPr>
        <w:tc>
          <w:tcPr>
            <w:tcW w:w="1209" w:type="dxa"/>
            <w:shd w:val="clear" w:color="auto" w:fill="auto"/>
            <w:tcMar>
              <w:top w:w="45" w:type="dxa"/>
              <w:left w:w="45" w:type="dxa"/>
              <w:bottom w:w="45" w:type="dxa"/>
              <w:right w:w="45" w:type="dxa"/>
            </w:tcMar>
            <w:vAlign w:val="center"/>
          </w:tcPr>
          <w:p w14:paraId="546554E6" w14:textId="77777777" w:rsidR="003911D6" w:rsidRPr="00FB7FB9" w:rsidRDefault="00AC086A">
            <w:r w:rsidRPr="00FB7FB9">
              <w:rPr>
                <w:rFonts w:hint="eastAsia"/>
              </w:rPr>
              <w:lastRenderedPageBreak/>
              <w:t>相关的用例</w:t>
            </w:r>
          </w:p>
        </w:tc>
        <w:tc>
          <w:tcPr>
            <w:tcW w:w="1791" w:type="dxa"/>
            <w:shd w:val="clear" w:color="auto" w:fill="auto"/>
            <w:tcMar>
              <w:top w:w="45" w:type="dxa"/>
              <w:left w:w="45" w:type="dxa"/>
              <w:bottom w:w="45" w:type="dxa"/>
              <w:right w:w="45" w:type="dxa"/>
            </w:tcMar>
            <w:vAlign w:val="center"/>
          </w:tcPr>
          <w:p w14:paraId="4E76E488" w14:textId="77777777" w:rsidR="003911D6" w:rsidRPr="00FB7FB9" w:rsidRDefault="00AC086A">
            <w:commentRangeStart w:id="98"/>
            <w:r w:rsidRPr="00FB7FB9">
              <w:rPr>
                <w:rFonts w:hint="eastAsia"/>
              </w:rPr>
              <w:t>无</w:t>
            </w:r>
          </w:p>
        </w:tc>
        <w:tc>
          <w:tcPr>
            <w:tcW w:w="1200" w:type="dxa"/>
            <w:shd w:val="clear" w:color="auto" w:fill="auto"/>
            <w:tcMar>
              <w:top w:w="45" w:type="dxa"/>
              <w:left w:w="45" w:type="dxa"/>
              <w:bottom w:w="45" w:type="dxa"/>
              <w:right w:w="45" w:type="dxa"/>
            </w:tcMar>
            <w:vAlign w:val="center"/>
          </w:tcPr>
          <w:p w14:paraId="422A06B4" w14:textId="77777777" w:rsidR="003911D6" w:rsidRPr="00FB7FB9" w:rsidRDefault="00AC086A">
            <w:r w:rsidRPr="00FB7FB9">
              <w:rPr>
                <w:rFonts w:hint="eastAsia"/>
              </w:rPr>
              <w:t> </w:t>
            </w:r>
          </w:p>
        </w:tc>
        <w:tc>
          <w:tcPr>
            <w:tcW w:w="1350" w:type="dxa"/>
            <w:shd w:val="clear" w:color="auto" w:fill="auto"/>
            <w:tcMar>
              <w:top w:w="45" w:type="dxa"/>
              <w:left w:w="45" w:type="dxa"/>
              <w:bottom w:w="45" w:type="dxa"/>
              <w:right w:w="45" w:type="dxa"/>
            </w:tcMar>
            <w:vAlign w:val="center"/>
          </w:tcPr>
          <w:p w14:paraId="6150044D" w14:textId="77777777" w:rsidR="003911D6" w:rsidRPr="00FB7FB9" w:rsidRDefault="00AC086A">
            <w:r w:rsidRPr="00FB7FB9">
              <w:rPr>
                <w:rFonts w:hint="eastAsia"/>
              </w:rPr>
              <w:t> </w:t>
            </w:r>
            <w:commentRangeEnd w:id="98"/>
            <w:r w:rsidR="00E6629A">
              <w:rPr>
                <w:rStyle w:val="ab"/>
              </w:rPr>
              <w:commentReference w:id="98"/>
            </w:r>
          </w:p>
        </w:tc>
        <w:tc>
          <w:tcPr>
            <w:tcW w:w="2048" w:type="dxa"/>
            <w:gridSpan w:val="3"/>
            <w:vMerge/>
            <w:shd w:val="clear" w:color="auto" w:fill="auto"/>
            <w:tcMar>
              <w:top w:w="45" w:type="dxa"/>
              <w:left w:w="45" w:type="dxa"/>
              <w:bottom w:w="45" w:type="dxa"/>
              <w:right w:w="45" w:type="dxa"/>
            </w:tcMar>
            <w:vAlign w:val="center"/>
          </w:tcPr>
          <w:p w14:paraId="55C1E0CD" w14:textId="77777777" w:rsidR="003911D6" w:rsidRPr="00FB7FB9" w:rsidRDefault="003911D6"/>
        </w:tc>
      </w:tr>
      <w:tr w:rsidR="003911D6" w:rsidRPr="00FB7FB9" w14:paraId="1BC9203E" w14:textId="77777777">
        <w:trPr>
          <w:jc w:val="center"/>
        </w:trPr>
        <w:tc>
          <w:tcPr>
            <w:tcW w:w="1209" w:type="dxa"/>
            <w:shd w:val="clear" w:color="auto" w:fill="auto"/>
            <w:tcMar>
              <w:top w:w="45" w:type="dxa"/>
              <w:left w:w="45" w:type="dxa"/>
              <w:bottom w:w="45" w:type="dxa"/>
              <w:right w:w="45" w:type="dxa"/>
            </w:tcMar>
            <w:vAlign w:val="center"/>
          </w:tcPr>
          <w:p w14:paraId="0C8D3212" w14:textId="77777777" w:rsidR="003911D6" w:rsidRPr="00FB7FB9" w:rsidRDefault="00AC086A">
            <w:r w:rsidRPr="00FB7FB9">
              <w:rPr>
                <w:rFonts w:hint="eastAsia"/>
              </w:rPr>
              <w:t>功能特性</w:t>
            </w:r>
          </w:p>
        </w:tc>
        <w:tc>
          <w:tcPr>
            <w:tcW w:w="1791" w:type="dxa"/>
            <w:shd w:val="clear" w:color="auto" w:fill="auto"/>
            <w:tcMar>
              <w:top w:w="45" w:type="dxa"/>
              <w:left w:w="45" w:type="dxa"/>
              <w:bottom w:w="45" w:type="dxa"/>
              <w:right w:w="45" w:type="dxa"/>
            </w:tcMar>
            <w:vAlign w:val="center"/>
          </w:tcPr>
          <w:p w14:paraId="1FC68AFF" w14:textId="77777777" w:rsidR="003911D6" w:rsidRPr="00FB7FB9" w:rsidRDefault="00AC086A">
            <w:r w:rsidRPr="00FB7FB9">
              <w:rPr>
                <w:rFonts w:hint="eastAsia"/>
              </w:rPr>
              <w:t>用户身份验证</w:t>
            </w:r>
          </w:p>
        </w:tc>
        <w:tc>
          <w:tcPr>
            <w:tcW w:w="1200" w:type="dxa"/>
            <w:shd w:val="clear" w:color="auto" w:fill="auto"/>
            <w:tcMar>
              <w:top w:w="45" w:type="dxa"/>
              <w:left w:w="45" w:type="dxa"/>
              <w:bottom w:w="45" w:type="dxa"/>
              <w:right w:w="45" w:type="dxa"/>
            </w:tcMar>
            <w:vAlign w:val="center"/>
          </w:tcPr>
          <w:p w14:paraId="1ECF23CB" w14:textId="77777777" w:rsidR="003911D6" w:rsidRPr="00FB7FB9" w:rsidRDefault="00AC086A">
            <w:r w:rsidRPr="00FB7FB9">
              <w:rPr>
                <w:rFonts w:hint="eastAsia"/>
              </w:rPr>
              <w:t> </w:t>
            </w:r>
          </w:p>
        </w:tc>
        <w:tc>
          <w:tcPr>
            <w:tcW w:w="1350" w:type="dxa"/>
            <w:shd w:val="clear" w:color="auto" w:fill="auto"/>
            <w:tcMar>
              <w:top w:w="45" w:type="dxa"/>
              <w:left w:w="45" w:type="dxa"/>
              <w:bottom w:w="45" w:type="dxa"/>
              <w:right w:w="45" w:type="dxa"/>
            </w:tcMar>
            <w:vAlign w:val="center"/>
          </w:tcPr>
          <w:p w14:paraId="0B9CDD58" w14:textId="77777777" w:rsidR="003911D6" w:rsidRPr="00FB7FB9" w:rsidRDefault="00AC086A">
            <w:r w:rsidRPr="00FB7FB9">
              <w:rPr>
                <w:rFonts w:hint="eastAsia"/>
              </w:rPr>
              <w:t> </w:t>
            </w:r>
          </w:p>
        </w:tc>
        <w:tc>
          <w:tcPr>
            <w:tcW w:w="2048" w:type="dxa"/>
            <w:gridSpan w:val="3"/>
            <w:vMerge/>
            <w:shd w:val="clear" w:color="auto" w:fill="auto"/>
            <w:tcMar>
              <w:top w:w="45" w:type="dxa"/>
              <w:left w:w="45" w:type="dxa"/>
              <w:bottom w:w="45" w:type="dxa"/>
              <w:right w:w="45" w:type="dxa"/>
            </w:tcMar>
            <w:vAlign w:val="center"/>
          </w:tcPr>
          <w:p w14:paraId="1BE42E18" w14:textId="77777777" w:rsidR="003911D6" w:rsidRPr="00FB7FB9" w:rsidRDefault="003911D6"/>
        </w:tc>
      </w:tr>
      <w:tr w:rsidR="003911D6" w:rsidRPr="00FB7FB9" w14:paraId="7BB7DD10" w14:textId="77777777">
        <w:trPr>
          <w:jc w:val="center"/>
        </w:trPr>
        <w:tc>
          <w:tcPr>
            <w:tcW w:w="1209" w:type="dxa"/>
            <w:shd w:val="clear" w:color="auto" w:fill="auto"/>
            <w:tcMar>
              <w:top w:w="45" w:type="dxa"/>
              <w:left w:w="45" w:type="dxa"/>
              <w:bottom w:w="45" w:type="dxa"/>
              <w:right w:w="45" w:type="dxa"/>
            </w:tcMar>
            <w:vAlign w:val="center"/>
          </w:tcPr>
          <w:p w14:paraId="0DE6B5FB" w14:textId="77777777" w:rsidR="003911D6" w:rsidRPr="00FB7FB9" w:rsidRDefault="00AC086A">
            <w:r w:rsidRPr="00FB7FB9">
              <w:rPr>
                <w:rFonts w:hint="eastAsia"/>
              </w:rPr>
              <w:t>测试目的</w:t>
            </w:r>
          </w:p>
        </w:tc>
        <w:tc>
          <w:tcPr>
            <w:tcW w:w="1791" w:type="dxa"/>
            <w:shd w:val="clear" w:color="auto" w:fill="auto"/>
            <w:tcMar>
              <w:top w:w="45" w:type="dxa"/>
              <w:left w:w="45" w:type="dxa"/>
              <w:bottom w:w="45" w:type="dxa"/>
              <w:right w:w="45" w:type="dxa"/>
            </w:tcMar>
            <w:vAlign w:val="center"/>
          </w:tcPr>
          <w:p w14:paraId="66E00E49" w14:textId="77777777" w:rsidR="003911D6" w:rsidRPr="00FB7FB9" w:rsidRDefault="00AC086A">
            <w:r w:rsidRPr="00FB7FB9">
              <w:rPr>
                <w:rFonts w:hint="eastAsia"/>
              </w:rPr>
              <w:t>验证是否输入合法的信息，允许合法登陆，阻止非法登陆</w:t>
            </w:r>
          </w:p>
        </w:tc>
        <w:tc>
          <w:tcPr>
            <w:tcW w:w="1200" w:type="dxa"/>
            <w:shd w:val="clear" w:color="auto" w:fill="auto"/>
            <w:tcMar>
              <w:top w:w="45" w:type="dxa"/>
              <w:left w:w="45" w:type="dxa"/>
              <w:bottom w:w="45" w:type="dxa"/>
              <w:right w:w="45" w:type="dxa"/>
            </w:tcMar>
            <w:vAlign w:val="center"/>
          </w:tcPr>
          <w:p w14:paraId="3C90F7E3" w14:textId="77777777" w:rsidR="003911D6" w:rsidRPr="00FB7FB9" w:rsidRDefault="00AC086A">
            <w:r w:rsidRPr="00FB7FB9">
              <w:rPr>
                <w:rFonts w:hint="eastAsia"/>
              </w:rPr>
              <w:t> </w:t>
            </w:r>
          </w:p>
        </w:tc>
        <w:tc>
          <w:tcPr>
            <w:tcW w:w="1350" w:type="dxa"/>
            <w:shd w:val="clear" w:color="auto" w:fill="auto"/>
            <w:tcMar>
              <w:top w:w="45" w:type="dxa"/>
              <w:left w:w="45" w:type="dxa"/>
              <w:bottom w:w="45" w:type="dxa"/>
              <w:right w:w="45" w:type="dxa"/>
            </w:tcMar>
            <w:vAlign w:val="center"/>
          </w:tcPr>
          <w:p w14:paraId="2082927D" w14:textId="77777777" w:rsidR="003911D6" w:rsidRPr="00FB7FB9" w:rsidRDefault="00AC086A">
            <w:r w:rsidRPr="00FB7FB9">
              <w:rPr>
                <w:rFonts w:hint="eastAsia"/>
              </w:rPr>
              <w:t> </w:t>
            </w:r>
          </w:p>
        </w:tc>
        <w:tc>
          <w:tcPr>
            <w:tcW w:w="2048" w:type="dxa"/>
            <w:gridSpan w:val="3"/>
            <w:vMerge/>
            <w:shd w:val="clear" w:color="auto" w:fill="auto"/>
            <w:tcMar>
              <w:top w:w="45" w:type="dxa"/>
              <w:left w:w="45" w:type="dxa"/>
              <w:bottom w:w="45" w:type="dxa"/>
              <w:right w:w="45" w:type="dxa"/>
            </w:tcMar>
            <w:vAlign w:val="center"/>
          </w:tcPr>
          <w:p w14:paraId="4C3A82C7" w14:textId="77777777" w:rsidR="003911D6" w:rsidRPr="00FB7FB9" w:rsidRDefault="003911D6"/>
        </w:tc>
      </w:tr>
      <w:tr w:rsidR="003911D6" w:rsidRPr="00FB7FB9" w14:paraId="2D402666" w14:textId="77777777">
        <w:trPr>
          <w:jc w:val="center"/>
        </w:trPr>
        <w:tc>
          <w:tcPr>
            <w:tcW w:w="1209" w:type="dxa"/>
            <w:shd w:val="clear" w:color="auto" w:fill="auto"/>
            <w:tcMar>
              <w:top w:w="45" w:type="dxa"/>
              <w:left w:w="45" w:type="dxa"/>
              <w:bottom w:w="45" w:type="dxa"/>
              <w:right w:w="45" w:type="dxa"/>
            </w:tcMar>
            <w:vAlign w:val="center"/>
          </w:tcPr>
          <w:p w14:paraId="57A8A7AC" w14:textId="77777777" w:rsidR="003911D6" w:rsidRPr="00FB7FB9" w:rsidRDefault="00AC086A">
            <w:r w:rsidRPr="00FB7FB9">
              <w:rPr>
                <w:rFonts w:hint="eastAsia"/>
              </w:rPr>
              <w:t>预置条件</w:t>
            </w:r>
          </w:p>
        </w:tc>
        <w:tc>
          <w:tcPr>
            <w:tcW w:w="1791" w:type="dxa"/>
            <w:shd w:val="clear" w:color="auto" w:fill="auto"/>
            <w:tcMar>
              <w:top w:w="45" w:type="dxa"/>
              <w:left w:w="45" w:type="dxa"/>
              <w:bottom w:w="45" w:type="dxa"/>
              <w:right w:w="45" w:type="dxa"/>
            </w:tcMar>
            <w:vAlign w:val="center"/>
          </w:tcPr>
          <w:p w14:paraId="7C354ADF" w14:textId="77777777" w:rsidR="003911D6" w:rsidRPr="00FB7FB9" w:rsidRDefault="00AC086A">
            <w:r w:rsidRPr="00FB7FB9">
              <w:rPr>
                <w:rFonts w:hint="eastAsia"/>
              </w:rPr>
              <w:t>无</w:t>
            </w:r>
            <w:r w:rsidRPr="00FB7FB9">
              <w:rPr>
                <w:rFonts w:hint="eastAsia"/>
              </w:rPr>
              <w:t> </w:t>
            </w:r>
          </w:p>
        </w:tc>
        <w:tc>
          <w:tcPr>
            <w:tcW w:w="1200" w:type="dxa"/>
            <w:shd w:val="clear" w:color="auto" w:fill="auto"/>
            <w:tcMar>
              <w:top w:w="45" w:type="dxa"/>
              <w:left w:w="45" w:type="dxa"/>
              <w:bottom w:w="45" w:type="dxa"/>
              <w:right w:w="45" w:type="dxa"/>
            </w:tcMar>
            <w:vAlign w:val="center"/>
          </w:tcPr>
          <w:p w14:paraId="2386419A" w14:textId="77777777" w:rsidR="003911D6" w:rsidRPr="00FB7FB9" w:rsidRDefault="00AC086A">
            <w:r w:rsidRPr="00FB7FB9">
              <w:rPr>
                <w:rFonts w:hint="eastAsia"/>
              </w:rPr>
              <w:t>特殊规程说明</w:t>
            </w:r>
            <w:r w:rsidRPr="00FB7FB9">
              <w:rPr>
                <w:rFonts w:hint="eastAsia"/>
              </w:rPr>
              <w:t> </w:t>
            </w:r>
          </w:p>
        </w:tc>
        <w:tc>
          <w:tcPr>
            <w:tcW w:w="1350" w:type="dxa"/>
            <w:shd w:val="clear" w:color="auto" w:fill="auto"/>
            <w:tcMar>
              <w:top w:w="45" w:type="dxa"/>
              <w:left w:w="45" w:type="dxa"/>
              <w:bottom w:w="45" w:type="dxa"/>
              <w:right w:w="45" w:type="dxa"/>
            </w:tcMar>
            <w:vAlign w:val="center"/>
          </w:tcPr>
          <w:p w14:paraId="708F7CB2" w14:textId="77777777" w:rsidR="003911D6" w:rsidRPr="00FB7FB9" w:rsidRDefault="00AC086A">
            <w:r w:rsidRPr="00FB7FB9">
              <w:rPr>
                <w:rFonts w:hint="eastAsia"/>
              </w:rPr>
              <w:t>如数据库访问权限</w:t>
            </w:r>
          </w:p>
        </w:tc>
        <w:tc>
          <w:tcPr>
            <w:tcW w:w="2048" w:type="dxa"/>
            <w:gridSpan w:val="3"/>
            <w:vMerge/>
            <w:shd w:val="clear" w:color="auto" w:fill="auto"/>
            <w:tcMar>
              <w:top w:w="45" w:type="dxa"/>
              <w:left w:w="45" w:type="dxa"/>
              <w:bottom w:w="45" w:type="dxa"/>
              <w:right w:w="45" w:type="dxa"/>
            </w:tcMar>
            <w:vAlign w:val="center"/>
          </w:tcPr>
          <w:p w14:paraId="4BAFAB01" w14:textId="77777777" w:rsidR="003911D6" w:rsidRPr="00FB7FB9" w:rsidRDefault="003911D6"/>
        </w:tc>
      </w:tr>
      <w:tr w:rsidR="003911D6" w:rsidRPr="00FB7FB9" w14:paraId="7E3C6326" w14:textId="77777777">
        <w:trPr>
          <w:jc w:val="center"/>
        </w:trPr>
        <w:tc>
          <w:tcPr>
            <w:tcW w:w="1209" w:type="dxa"/>
            <w:shd w:val="clear" w:color="auto" w:fill="auto"/>
            <w:tcMar>
              <w:top w:w="45" w:type="dxa"/>
              <w:left w:w="45" w:type="dxa"/>
              <w:bottom w:w="45" w:type="dxa"/>
              <w:right w:w="45" w:type="dxa"/>
            </w:tcMar>
            <w:vAlign w:val="center"/>
          </w:tcPr>
          <w:p w14:paraId="110DD326" w14:textId="77777777" w:rsidR="003911D6" w:rsidRPr="00FB7FB9" w:rsidRDefault="00AC086A">
            <w:r w:rsidRPr="00FB7FB9">
              <w:rPr>
                <w:rFonts w:hint="eastAsia"/>
              </w:rPr>
              <w:t>参考信息</w:t>
            </w:r>
          </w:p>
        </w:tc>
        <w:tc>
          <w:tcPr>
            <w:tcW w:w="1791" w:type="dxa"/>
            <w:shd w:val="clear" w:color="auto" w:fill="auto"/>
            <w:tcMar>
              <w:top w:w="45" w:type="dxa"/>
              <w:left w:w="45" w:type="dxa"/>
              <w:bottom w:w="45" w:type="dxa"/>
              <w:right w:w="45" w:type="dxa"/>
            </w:tcMar>
            <w:vAlign w:val="center"/>
          </w:tcPr>
          <w:p w14:paraId="5A6A2634" w14:textId="77777777" w:rsidR="003911D6" w:rsidRPr="00FB7FB9" w:rsidRDefault="00AC086A">
            <w:r w:rsidRPr="00FB7FB9">
              <w:rPr>
                <w:rFonts w:hint="eastAsia"/>
              </w:rPr>
              <w:t>需求说明中关于“登陆”的说明</w:t>
            </w:r>
          </w:p>
        </w:tc>
        <w:tc>
          <w:tcPr>
            <w:tcW w:w="1200" w:type="dxa"/>
            <w:shd w:val="clear" w:color="auto" w:fill="auto"/>
            <w:tcMar>
              <w:top w:w="45" w:type="dxa"/>
              <w:left w:w="45" w:type="dxa"/>
              <w:bottom w:w="45" w:type="dxa"/>
              <w:right w:w="45" w:type="dxa"/>
            </w:tcMar>
            <w:vAlign w:val="center"/>
          </w:tcPr>
          <w:p w14:paraId="35488B15" w14:textId="77777777" w:rsidR="003911D6" w:rsidRPr="00FB7FB9" w:rsidRDefault="00AC086A">
            <w:r w:rsidRPr="00FB7FB9">
              <w:rPr>
                <w:rFonts w:hint="eastAsia"/>
              </w:rPr>
              <w:t> </w:t>
            </w:r>
          </w:p>
        </w:tc>
        <w:tc>
          <w:tcPr>
            <w:tcW w:w="1350" w:type="dxa"/>
            <w:shd w:val="clear" w:color="auto" w:fill="auto"/>
            <w:tcMar>
              <w:top w:w="45" w:type="dxa"/>
              <w:left w:w="45" w:type="dxa"/>
              <w:bottom w:w="45" w:type="dxa"/>
              <w:right w:w="45" w:type="dxa"/>
            </w:tcMar>
            <w:vAlign w:val="center"/>
          </w:tcPr>
          <w:p w14:paraId="3B0C7793" w14:textId="77777777" w:rsidR="003911D6" w:rsidRPr="00FB7FB9" w:rsidRDefault="00AC086A">
            <w:r w:rsidRPr="00FB7FB9">
              <w:rPr>
                <w:rFonts w:hint="eastAsia"/>
              </w:rPr>
              <w:t> </w:t>
            </w:r>
          </w:p>
        </w:tc>
        <w:tc>
          <w:tcPr>
            <w:tcW w:w="2048" w:type="dxa"/>
            <w:gridSpan w:val="3"/>
            <w:vMerge/>
            <w:shd w:val="clear" w:color="auto" w:fill="auto"/>
            <w:tcMar>
              <w:top w:w="45" w:type="dxa"/>
              <w:left w:w="45" w:type="dxa"/>
              <w:bottom w:w="45" w:type="dxa"/>
              <w:right w:w="45" w:type="dxa"/>
            </w:tcMar>
            <w:vAlign w:val="center"/>
          </w:tcPr>
          <w:p w14:paraId="68541F29" w14:textId="77777777" w:rsidR="003911D6" w:rsidRPr="00FB7FB9" w:rsidRDefault="003911D6"/>
        </w:tc>
      </w:tr>
      <w:tr w:rsidR="003911D6" w:rsidRPr="00FB7FB9" w14:paraId="1D9D1EC8" w14:textId="77777777">
        <w:trPr>
          <w:jc w:val="center"/>
        </w:trPr>
        <w:tc>
          <w:tcPr>
            <w:tcW w:w="1209" w:type="dxa"/>
            <w:shd w:val="clear" w:color="auto" w:fill="auto"/>
            <w:tcMar>
              <w:top w:w="45" w:type="dxa"/>
              <w:left w:w="45" w:type="dxa"/>
              <w:bottom w:w="45" w:type="dxa"/>
              <w:right w:w="45" w:type="dxa"/>
            </w:tcMar>
            <w:vAlign w:val="center"/>
          </w:tcPr>
          <w:p w14:paraId="6DB4A149" w14:textId="77777777" w:rsidR="003911D6" w:rsidRPr="00FB7FB9" w:rsidRDefault="00AC086A">
            <w:r w:rsidRPr="00FB7FB9">
              <w:rPr>
                <w:rFonts w:hint="eastAsia"/>
              </w:rPr>
              <w:t>测试数据</w:t>
            </w:r>
          </w:p>
        </w:tc>
        <w:tc>
          <w:tcPr>
            <w:tcW w:w="6389" w:type="dxa"/>
            <w:gridSpan w:val="6"/>
            <w:shd w:val="clear" w:color="auto" w:fill="auto"/>
            <w:tcMar>
              <w:top w:w="45" w:type="dxa"/>
              <w:left w:w="45" w:type="dxa"/>
              <w:bottom w:w="45" w:type="dxa"/>
              <w:right w:w="45" w:type="dxa"/>
            </w:tcMar>
            <w:vAlign w:val="center"/>
          </w:tcPr>
          <w:p w14:paraId="459C70B8" w14:textId="77777777" w:rsidR="003911D6" w:rsidRPr="00FB7FB9" w:rsidRDefault="00AC086A">
            <w:r w:rsidRPr="00FB7FB9">
              <w:rPr>
                <w:rFonts w:hint="eastAsia"/>
              </w:rPr>
              <w:t>用户名</w:t>
            </w:r>
            <w:r w:rsidRPr="00FB7FB9">
              <w:rPr>
                <w:rFonts w:hint="eastAsia"/>
              </w:rPr>
              <w:t>=</w:t>
            </w:r>
            <w:proofErr w:type="spellStart"/>
            <w:r w:rsidRPr="00FB7FB9">
              <w:rPr>
                <w:rFonts w:hint="eastAsia"/>
              </w:rPr>
              <w:t>yiyh</w:t>
            </w:r>
            <w:proofErr w:type="spellEnd"/>
            <w:r w:rsidRPr="00FB7FB9">
              <w:rPr>
                <w:rFonts w:hint="eastAsia"/>
              </w:rPr>
              <w:t> </w:t>
            </w:r>
            <w:r w:rsidRPr="00FB7FB9">
              <w:rPr>
                <w:rFonts w:hint="eastAsia"/>
              </w:rPr>
              <w:t>密码</w:t>
            </w:r>
            <w:r w:rsidRPr="00FB7FB9">
              <w:rPr>
                <w:rFonts w:hint="eastAsia"/>
              </w:rPr>
              <w:t>=1</w:t>
            </w:r>
          </w:p>
        </w:tc>
      </w:tr>
      <w:tr w:rsidR="003911D6" w:rsidRPr="00FB7FB9" w14:paraId="720DAFD0" w14:textId="77777777">
        <w:trPr>
          <w:jc w:val="center"/>
        </w:trPr>
        <w:tc>
          <w:tcPr>
            <w:tcW w:w="1209" w:type="dxa"/>
            <w:shd w:val="clear" w:color="auto" w:fill="auto"/>
            <w:tcMar>
              <w:top w:w="45" w:type="dxa"/>
              <w:left w:w="45" w:type="dxa"/>
              <w:bottom w:w="45" w:type="dxa"/>
              <w:right w:w="45" w:type="dxa"/>
            </w:tcMar>
            <w:vAlign w:val="center"/>
          </w:tcPr>
          <w:p w14:paraId="2FB2B3A0" w14:textId="77777777" w:rsidR="003911D6" w:rsidRPr="00FB7FB9" w:rsidRDefault="00AC086A">
            <w:r w:rsidRPr="00FB7FB9">
              <w:rPr>
                <w:rFonts w:hint="eastAsia"/>
              </w:rPr>
              <w:t>操作步骤</w:t>
            </w:r>
          </w:p>
        </w:tc>
        <w:tc>
          <w:tcPr>
            <w:tcW w:w="1791" w:type="dxa"/>
            <w:shd w:val="clear" w:color="auto" w:fill="auto"/>
            <w:tcMar>
              <w:top w:w="45" w:type="dxa"/>
              <w:left w:w="45" w:type="dxa"/>
              <w:bottom w:w="45" w:type="dxa"/>
              <w:right w:w="45" w:type="dxa"/>
            </w:tcMar>
            <w:vAlign w:val="center"/>
          </w:tcPr>
          <w:p w14:paraId="75A1DA36" w14:textId="77777777" w:rsidR="003911D6" w:rsidRPr="00FB7FB9" w:rsidRDefault="00AC086A">
            <w:r w:rsidRPr="00FB7FB9">
              <w:rPr>
                <w:rFonts w:hint="eastAsia"/>
              </w:rPr>
              <w:t>操作描述</w:t>
            </w:r>
            <w:r w:rsidRPr="00FB7FB9">
              <w:rPr>
                <w:rFonts w:hint="eastAsia"/>
              </w:rPr>
              <w:t> </w:t>
            </w:r>
          </w:p>
        </w:tc>
        <w:tc>
          <w:tcPr>
            <w:tcW w:w="1200" w:type="dxa"/>
            <w:shd w:val="clear" w:color="auto" w:fill="auto"/>
            <w:tcMar>
              <w:top w:w="45" w:type="dxa"/>
              <w:left w:w="45" w:type="dxa"/>
              <w:bottom w:w="45" w:type="dxa"/>
              <w:right w:w="45" w:type="dxa"/>
            </w:tcMar>
            <w:vAlign w:val="center"/>
          </w:tcPr>
          <w:p w14:paraId="5D3D48B2" w14:textId="77777777" w:rsidR="003911D6" w:rsidRPr="00FB7FB9" w:rsidRDefault="00AC086A">
            <w:r w:rsidRPr="00FB7FB9">
              <w:rPr>
                <w:rFonts w:hint="eastAsia"/>
              </w:rPr>
              <w:t>数</w:t>
            </w:r>
            <w:r w:rsidRPr="00FB7FB9">
              <w:rPr>
                <w:rFonts w:hint="eastAsia"/>
              </w:rPr>
              <w:t> </w:t>
            </w:r>
            <w:r w:rsidRPr="00FB7FB9">
              <w:rPr>
                <w:rFonts w:hint="eastAsia"/>
              </w:rPr>
              <w:t>据</w:t>
            </w:r>
          </w:p>
        </w:tc>
        <w:tc>
          <w:tcPr>
            <w:tcW w:w="1350" w:type="dxa"/>
            <w:shd w:val="clear" w:color="auto" w:fill="auto"/>
            <w:tcMar>
              <w:top w:w="45" w:type="dxa"/>
              <w:left w:w="45" w:type="dxa"/>
              <w:bottom w:w="45" w:type="dxa"/>
              <w:right w:w="45" w:type="dxa"/>
            </w:tcMar>
            <w:vAlign w:val="center"/>
          </w:tcPr>
          <w:p w14:paraId="131AB0E7" w14:textId="77777777" w:rsidR="003911D6" w:rsidRPr="00FB7FB9" w:rsidRDefault="00AC086A">
            <w:r w:rsidRPr="00FB7FB9">
              <w:rPr>
                <w:rFonts w:hint="eastAsia"/>
              </w:rPr>
              <w:t>期望结果</w:t>
            </w:r>
          </w:p>
        </w:tc>
        <w:tc>
          <w:tcPr>
            <w:tcW w:w="525" w:type="dxa"/>
            <w:shd w:val="clear" w:color="auto" w:fill="auto"/>
            <w:tcMar>
              <w:top w:w="45" w:type="dxa"/>
              <w:left w:w="45" w:type="dxa"/>
              <w:bottom w:w="45" w:type="dxa"/>
              <w:right w:w="45" w:type="dxa"/>
            </w:tcMar>
            <w:vAlign w:val="center"/>
          </w:tcPr>
          <w:p w14:paraId="02015867" w14:textId="77777777" w:rsidR="003911D6" w:rsidRPr="00FB7FB9" w:rsidRDefault="00AC086A">
            <w:r w:rsidRPr="00FB7FB9">
              <w:rPr>
                <w:rFonts w:hint="eastAsia"/>
              </w:rPr>
              <w:t>实际结果</w:t>
            </w:r>
          </w:p>
        </w:tc>
        <w:tc>
          <w:tcPr>
            <w:tcW w:w="578" w:type="dxa"/>
            <w:shd w:val="clear" w:color="auto" w:fill="auto"/>
            <w:tcMar>
              <w:top w:w="45" w:type="dxa"/>
              <w:left w:w="45" w:type="dxa"/>
              <w:bottom w:w="45" w:type="dxa"/>
              <w:right w:w="45" w:type="dxa"/>
            </w:tcMar>
            <w:vAlign w:val="center"/>
          </w:tcPr>
          <w:p w14:paraId="08A909AA" w14:textId="77777777" w:rsidR="003911D6" w:rsidRPr="00FB7FB9" w:rsidRDefault="00AC086A">
            <w:r w:rsidRPr="00FB7FB9">
              <w:rPr>
                <w:rFonts w:hint="eastAsia"/>
              </w:rPr>
              <w:t>实际结果</w:t>
            </w:r>
            <w:r w:rsidRPr="00FB7FB9">
              <w:rPr>
                <w:rFonts w:hint="eastAsia"/>
              </w:rPr>
              <w:t> </w:t>
            </w:r>
          </w:p>
        </w:tc>
        <w:tc>
          <w:tcPr>
            <w:tcW w:w="945" w:type="dxa"/>
            <w:shd w:val="clear" w:color="auto" w:fill="auto"/>
            <w:tcMar>
              <w:top w:w="45" w:type="dxa"/>
              <w:left w:w="45" w:type="dxa"/>
              <w:bottom w:w="45" w:type="dxa"/>
              <w:right w:w="45" w:type="dxa"/>
            </w:tcMar>
            <w:vAlign w:val="center"/>
          </w:tcPr>
          <w:p w14:paraId="57E4729C" w14:textId="77777777" w:rsidR="003911D6" w:rsidRPr="00FB7FB9" w:rsidRDefault="00AC086A">
            <w:r w:rsidRPr="00FB7FB9">
              <w:rPr>
                <w:rFonts w:hint="eastAsia"/>
              </w:rPr>
              <w:t>测试状态（</w:t>
            </w:r>
            <w:r w:rsidRPr="00FB7FB9">
              <w:rPr>
                <w:rFonts w:hint="eastAsia"/>
              </w:rPr>
              <w:t>P/F</w:t>
            </w:r>
            <w:r w:rsidRPr="00FB7FB9">
              <w:rPr>
                <w:rFonts w:hint="eastAsia"/>
              </w:rPr>
              <w:t>）</w:t>
            </w:r>
          </w:p>
        </w:tc>
      </w:tr>
      <w:tr w:rsidR="003911D6" w:rsidRPr="00FB7FB9" w14:paraId="07F9A0D1" w14:textId="77777777">
        <w:trPr>
          <w:jc w:val="center"/>
        </w:trPr>
        <w:tc>
          <w:tcPr>
            <w:tcW w:w="1209" w:type="dxa"/>
            <w:shd w:val="clear" w:color="auto" w:fill="auto"/>
            <w:tcMar>
              <w:top w:w="45" w:type="dxa"/>
              <w:left w:w="45" w:type="dxa"/>
              <w:bottom w:w="45" w:type="dxa"/>
              <w:right w:w="45" w:type="dxa"/>
            </w:tcMar>
            <w:vAlign w:val="center"/>
          </w:tcPr>
          <w:p w14:paraId="121EB7BA" w14:textId="77777777" w:rsidR="003911D6" w:rsidRPr="00FB7FB9" w:rsidRDefault="00AC086A">
            <w:r w:rsidRPr="00FB7FB9">
              <w:rPr>
                <w:rFonts w:hint="eastAsia"/>
              </w:rPr>
              <w:t>1 </w:t>
            </w:r>
          </w:p>
        </w:tc>
        <w:tc>
          <w:tcPr>
            <w:tcW w:w="1791" w:type="dxa"/>
            <w:shd w:val="clear" w:color="auto" w:fill="auto"/>
            <w:tcMar>
              <w:top w:w="45" w:type="dxa"/>
              <w:left w:w="45" w:type="dxa"/>
              <w:bottom w:w="45" w:type="dxa"/>
              <w:right w:w="45" w:type="dxa"/>
            </w:tcMar>
            <w:vAlign w:val="center"/>
          </w:tcPr>
          <w:p w14:paraId="3F7B031B" w14:textId="77777777" w:rsidR="003911D6" w:rsidRPr="00FB7FB9" w:rsidRDefault="00AC086A">
            <w:r w:rsidRPr="00FB7FB9">
              <w:rPr>
                <w:rFonts w:hint="eastAsia"/>
              </w:rPr>
              <w:t>输入用户名称，按“登陆”按钮。</w:t>
            </w:r>
            <w:r w:rsidRPr="00FB7FB9">
              <w:rPr>
                <w:rFonts w:hint="eastAsia"/>
              </w:rPr>
              <w:t> </w:t>
            </w:r>
          </w:p>
        </w:tc>
        <w:tc>
          <w:tcPr>
            <w:tcW w:w="1200" w:type="dxa"/>
            <w:shd w:val="clear" w:color="auto" w:fill="auto"/>
            <w:tcMar>
              <w:top w:w="45" w:type="dxa"/>
              <w:left w:w="45" w:type="dxa"/>
              <w:bottom w:w="45" w:type="dxa"/>
              <w:right w:w="45" w:type="dxa"/>
            </w:tcMar>
            <w:vAlign w:val="center"/>
          </w:tcPr>
          <w:p w14:paraId="6D3306E9" w14:textId="77777777" w:rsidR="003911D6" w:rsidRPr="00FB7FB9" w:rsidRDefault="00AC086A">
            <w:r w:rsidRPr="00FB7FB9">
              <w:rPr>
                <w:rFonts w:hint="eastAsia"/>
              </w:rPr>
              <w:t>用户名</w:t>
            </w:r>
            <w:r w:rsidRPr="00FB7FB9">
              <w:rPr>
                <w:rFonts w:hint="eastAsia"/>
              </w:rPr>
              <w:t>=</w:t>
            </w:r>
            <w:proofErr w:type="spellStart"/>
            <w:r w:rsidRPr="00FB7FB9">
              <w:rPr>
                <w:rFonts w:hint="eastAsia"/>
              </w:rPr>
              <w:t>yiyh</w:t>
            </w:r>
            <w:proofErr w:type="spellEnd"/>
            <w:r w:rsidRPr="00FB7FB9">
              <w:rPr>
                <w:rFonts w:hint="eastAsia"/>
              </w:rPr>
              <w:t>，密码为空</w:t>
            </w:r>
            <w:r w:rsidRPr="00FB7FB9">
              <w:rPr>
                <w:rFonts w:hint="eastAsia"/>
              </w:rPr>
              <w:t> </w:t>
            </w:r>
          </w:p>
        </w:tc>
        <w:tc>
          <w:tcPr>
            <w:tcW w:w="1350" w:type="dxa"/>
            <w:shd w:val="clear" w:color="auto" w:fill="auto"/>
            <w:tcMar>
              <w:top w:w="45" w:type="dxa"/>
              <w:left w:w="45" w:type="dxa"/>
              <w:bottom w:w="45" w:type="dxa"/>
              <w:right w:w="45" w:type="dxa"/>
            </w:tcMar>
            <w:vAlign w:val="center"/>
          </w:tcPr>
          <w:p w14:paraId="599D0C42" w14:textId="77777777" w:rsidR="003911D6" w:rsidRPr="00FB7FB9" w:rsidRDefault="00AC086A">
            <w:r w:rsidRPr="00FB7FB9">
              <w:rPr>
                <w:rFonts w:hint="eastAsia"/>
              </w:rPr>
              <w:t>显示警告信息“请输入用户名和密码！”</w:t>
            </w:r>
          </w:p>
        </w:tc>
        <w:tc>
          <w:tcPr>
            <w:tcW w:w="525" w:type="dxa"/>
            <w:shd w:val="clear" w:color="auto" w:fill="auto"/>
            <w:tcMar>
              <w:top w:w="45" w:type="dxa"/>
              <w:left w:w="45" w:type="dxa"/>
              <w:bottom w:w="45" w:type="dxa"/>
              <w:right w:w="45" w:type="dxa"/>
            </w:tcMar>
            <w:vAlign w:val="center"/>
          </w:tcPr>
          <w:p w14:paraId="78EC244D" w14:textId="77777777" w:rsidR="003911D6" w:rsidRPr="00FB7FB9" w:rsidRDefault="00AC086A">
            <w:r w:rsidRPr="00FB7FB9">
              <w:rPr>
                <w:rFonts w:hint="eastAsia"/>
              </w:rPr>
              <w:t> </w:t>
            </w:r>
          </w:p>
        </w:tc>
        <w:tc>
          <w:tcPr>
            <w:tcW w:w="578" w:type="dxa"/>
            <w:shd w:val="clear" w:color="auto" w:fill="auto"/>
            <w:tcMar>
              <w:top w:w="45" w:type="dxa"/>
              <w:left w:w="45" w:type="dxa"/>
              <w:bottom w:w="45" w:type="dxa"/>
              <w:right w:w="45" w:type="dxa"/>
            </w:tcMar>
            <w:vAlign w:val="center"/>
          </w:tcPr>
          <w:p w14:paraId="1639A67F" w14:textId="77777777" w:rsidR="003911D6" w:rsidRPr="00FB7FB9" w:rsidRDefault="00AC086A">
            <w:r w:rsidRPr="00FB7FB9">
              <w:rPr>
                <w:rFonts w:hint="eastAsia"/>
              </w:rPr>
              <w:t> </w:t>
            </w:r>
          </w:p>
        </w:tc>
        <w:tc>
          <w:tcPr>
            <w:tcW w:w="945" w:type="dxa"/>
            <w:shd w:val="clear" w:color="auto" w:fill="auto"/>
            <w:tcMar>
              <w:top w:w="45" w:type="dxa"/>
              <w:left w:w="45" w:type="dxa"/>
              <w:bottom w:w="45" w:type="dxa"/>
              <w:right w:w="45" w:type="dxa"/>
            </w:tcMar>
            <w:vAlign w:val="center"/>
          </w:tcPr>
          <w:p w14:paraId="3CB507D1" w14:textId="77777777" w:rsidR="003911D6" w:rsidRPr="00FB7FB9" w:rsidRDefault="00AC086A">
            <w:r w:rsidRPr="00FB7FB9">
              <w:rPr>
                <w:rFonts w:hint="eastAsia"/>
              </w:rPr>
              <w:t> </w:t>
            </w:r>
          </w:p>
        </w:tc>
      </w:tr>
      <w:tr w:rsidR="003911D6" w:rsidRPr="00FB7FB9" w14:paraId="0EBDEA4C" w14:textId="77777777">
        <w:trPr>
          <w:jc w:val="center"/>
        </w:trPr>
        <w:tc>
          <w:tcPr>
            <w:tcW w:w="1209" w:type="dxa"/>
            <w:shd w:val="clear" w:color="auto" w:fill="auto"/>
            <w:tcMar>
              <w:top w:w="45" w:type="dxa"/>
              <w:left w:w="45" w:type="dxa"/>
              <w:bottom w:w="45" w:type="dxa"/>
              <w:right w:w="45" w:type="dxa"/>
            </w:tcMar>
            <w:vAlign w:val="center"/>
          </w:tcPr>
          <w:p w14:paraId="0E9B14C5" w14:textId="77777777" w:rsidR="003911D6" w:rsidRPr="00FB7FB9" w:rsidRDefault="00AC086A">
            <w:r w:rsidRPr="00FB7FB9">
              <w:rPr>
                <w:rFonts w:hint="eastAsia"/>
              </w:rPr>
              <w:t>2 </w:t>
            </w:r>
          </w:p>
        </w:tc>
        <w:tc>
          <w:tcPr>
            <w:tcW w:w="1791" w:type="dxa"/>
            <w:shd w:val="clear" w:color="auto" w:fill="auto"/>
            <w:tcMar>
              <w:top w:w="45" w:type="dxa"/>
              <w:left w:w="45" w:type="dxa"/>
              <w:bottom w:w="45" w:type="dxa"/>
              <w:right w:w="45" w:type="dxa"/>
            </w:tcMar>
            <w:vAlign w:val="center"/>
          </w:tcPr>
          <w:p w14:paraId="6E788ECC" w14:textId="77777777" w:rsidR="003911D6" w:rsidRPr="00FB7FB9" w:rsidRDefault="00AC086A">
            <w:r w:rsidRPr="00FB7FB9">
              <w:rPr>
                <w:rFonts w:hint="eastAsia"/>
              </w:rPr>
              <w:t>输入密码，按“登陆”按钮。</w:t>
            </w:r>
            <w:r w:rsidRPr="00FB7FB9">
              <w:rPr>
                <w:rFonts w:hint="eastAsia"/>
              </w:rPr>
              <w:t> </w:t>
            </w:r>
          </w:p>
        </w:tc>
        <w:tc>
          <w:tcPr>
            <w:tcW w:w="1200" w:type="dxa"/>
            <w:shd w:val="clear" w:color="auto" w:fill="auto"/>
            <w:tcMar>
              <w:top w:w="45" w:type="dxa"/>
              <w:left w:w="45" w:type="dxa"/>
              <w:bottom w:w="45" w:type="dxa"/>
              <w:right w:w="45" w:type="dxa"/>
            </w:tcMar>
            <w:vAlign w:val="center"/>
          </w:tcPr>
          <w:p w14:paraId="220B2205" w14:textId="77777777" w:rsidR="003911D6" w:rsidRPr="00FB7FB9" w:rsidRDefault="00AC086A">
            <w:r w:rsidRPr="00FB7FB9">
              <w:rPr>
                <w:rFonts w:hint="eastAsia"/>
              </w:rPr>
              <w:t>用户名为空，密码</w:t>
            </w:r>
            <w:r w:rsidRPr="00FB7FB9">
              <w:rPr>
                <w:rFonts w:hint="eastAsia"/>
              </w:rPr>
              <w:t>=1</w:t>
            </w:r>
          </w:p>
        </w:tc>
        <w:tc>
          <w:tcPr>
            <w:tcW w:w="1350" w:type="dxa"/>
            <w:shd w:val="clear" w:color="auto" w:fill="auto"/>
            <w:tcMar>
              <w:top w:w="45" w:type="dxa"/>
              <w:left w:w="45" w:type="dxa"/>
              <w:bottom w:w="45" w:type="dxa"/>
              <w:right w:w="45" w:type="dxa"/>
            </w:tcMar>
            <w:vAlign w:val="center"/>
          </w:tcPr>
          <w:p w14:paraId="2024E1AD" w14:textId="77777777" w:rsidR="003911D6" w:rsidRPr="00FB7FB9" w:rsidRDefault="00AC086A">
            <w:r w:rsidRPr="00FB7FB9">
              <w:rPr>
                <w:rFonts w:hint="eastAsia"/>
              </w:rPr>
              <w:t>显示警告信息“请输入用户名和密码！”</w:t>
            </w:r>
          </w:p>
        </w:tc>
        <w:tc>
          <w:tcPr>
            <w:tcW w:w="525" w:type="dxa"/>
            <w:shd w:val="clear" w:color="auto" w:fill="auto"/>
            <w:tcMar>
              <w:top w:w="45" w:type="dxa"/>
              <w:left w:w="45" w:type="dxa"/>
              <w:bottom w:w="45" w:type="dxa"/>
              <w:right w:w="45" w:type="dxa"/>
            </w:tcMar>
            <w:vAlign w:val="center"/>
          </w:tcPr>
          <w:p w14:paraId="41F264BE" w14:textId="77777777" w:rsidR="003911D6" w:rsidRPr="00FB7FB9" w:rsidRDefault="00AC086A">
            <w:r w:rsidRPr="00FB7FB9">
              <w:rPr>
                <w:rFonts w:hint="eastAsia"/>
              </w:rPr>
              <w:t> </w:t>
            </w:r>
          </w:p>
        </w:tc>
        <w:tc>
          <w:tcPr>
            <w:tcW w:w="578" w:type="dxa"/>
            <w:shd w:val="clear" w:color="auto" w:fill="auto"/>
            <w:tcMar>
              <w:top w:w="45" w:type="dxa"/>
              <w:left w:w="45" w:type="dxa"/>
              <w:bottom w:w="45" w:type="dxa"/>
              <w:right w:w="45" w:type="dxa"/>
            </w:tcMar>
            <w:vAlign w:val="center"/>
          </w:tcPr>
          <w:p w14:paraId="0B0F9E06" w14:textId="77777777" w:rsidR="003911D6" w:rsidRPr="00FB7FB9" w:rsidRDefault="00AC086A">
            <w:r w:rsidRPr="00FB7FB9">
              <w:rPr>
                <w:rFonts w:hint="eastAsia"/>
              </w:rPr>
              <w:t> </w:t>
            </w:r>
          </w:p>
        </w:tc>
        <w:tc>
          <w:tcPr>
            <w:tcW w:w="945" w:type="dxa"/>
            <w:shd w:val="clear" w:color="auto" w:fill="auto"/>
            <w:tcMar>
              <w:top w:w="45" w:type="dxa"/>
              <w:left w:w="45" w:type="dxa"/>
              <w:bottom w:w="45" w:type="dxa"/>
              <w:right w:w="45" w:type="dxa"/>
            </w:tcMar>
            <w:vAlign w:val="center"/>
          </w:tcPr>
          <w:p w14:paraId="712E0D37" w14:textId="77777777" w:rsidR="003911D6" w:rsidRPr="00FB7FB9" w:rsidRDefault="00AC086A">
            <w:r w:rsidRPr="00FB7FB9">
              <w:rPr>
                <w:rFonts w:hint="eastAsia"/>
              </w:rPr>
              <w:t> </w:t>
            </w:r>
          </w:p>
        </w:tc>
      </w:tr>
      <w:tr w:rsidR="003911D6" w:rsidRPr="00FB7FB9" w14:paraId="090F28C2" w14:textId="77777777">
        <w:trPr>
          <w:jc w:val="center"/>
        </w:trPr>
        <w:tc>
          <w:tcPr>
            <w:tcW w:w="1209" w:type="dxa"/>
            <w:shd w:val="clear" w:color="auto" w:fill="auto"/>
            <w:tcMar>
              <w:top w:w="45" w:type="dxa"/>
              <w:left w:w="45" w:type="dxa"/>
              <w:bottom w:w="45" w:type="dxa"/>
              <w:right w:w="45" w:type="dxa"/>
            </w:tcMar>
            <w:vAlign w:val="center"/>
          </w:tcPr>
          <w:p w14:paraId="26D22E11" w14:textId="77777777" w:rsidR="003911D6" w:rsidRPr="00FB7FB9" w:rsidRDefault="00AC086A">
            <w:r w:rsidRPr="00FB7FB9">
              <w:rPr>
                <w:rFonts w:hint="eastAsia"/>
              </w:rPr>
              <w:t>3</w:t>
            </w:r>
          </w:p>
        </w:tc>
        <w:tc>
          <w:tcPr>
            <w:tcW w:w="1791" w:type="dxa"/>
            <w:shd w:val="clear" w:color="auto" w:fill="auto"/>
            <w:tcMar>
              <w:top w:w="45" w:type="dxa"/>
              <w:left w:w="45" w:type="dxa"/>
              <w:bottom w:w="45" w:type="dxa"/>
              <w:right w:w="45" w:type="dxa"/>
            </w:tcMar>
            <w:vAlign w:val="center"/>
          </w:tcPr>
          <w:p w14:paraId="683E0E73" w14:textId="77777777" w:rsidR="003911D6" w:rsidRPr="00FB7FB9" w:rsidRDefault="00AC086A">
            <w:r w:rsidRPr="00FB7FB9">
              <w:rPr>
                <w:rFonts w:hint="eastAsia"/>
              </w:rPr>
              <w:t>输入用户名和密码，按“登陆”按钮。</w:t>
            </w:r>
          </w:p>
        </w:tc>
        <w:tc>
          <w:tcPr>
            <w:tcW w:w="1200" w:type="dxa"/>
            <w:shd w:val="clear" w:color="auto" w:fill="auto"/>
            <w:tcMar>
              <w:top w:w="45" w:type="dxa"/>
              <w:left w:w="45" w:type="dxa"/>
              <w:bottom w:w="45" w:type="dxa"/>
              <w:right w:w="45" w:type="dxa"/>
            </w:tcMar>
            <w:vAlign w:val="center"/>
          </w:tcPr>
          <w:p w14:paraId="2FBD4E89" w14:textId="77777777" w:rsidR="003911D6" w:rsidRPr="00FB7FB9" w:rsidRDefault="00AC086A">
            <w:r w:rsidRPr="00FB7FB9">
              <w:rPr>
                <w:rFonts w:hint="eastAsia"/>
              </w:rPr>
              <w:t>用户名</w:t>
            </w:r>
            <w:r w:rsidRPr="00FB7FB9">
              <w:rPr>
                <w:rFonts w:hint="eastAsia"/>
              </w:rPr>
              <w:t>=</w:t>
            </w:r>
            <w:proofErr w:type="spellStart"/>
            <w:r w:rsidRPr="00FB7FB9">
              <w:rPr>
                <w:rFonts w:hint="eastAsia"/>
              </w:rPr>
              <w:t>yiyh</w:t>
            </w:r>
            <w:proofErr w:type="spellEnd"/>
            <w:r w:rsidRPr="00FB7FB9">
              <w:rPr>
                <w:rFonts w:hint="eastAsia"/>
              </w:rPr>
              <w:t>，密码</w:t>
            </w:r>
            <w:r w:rsidRPr="00FB7FB9">
              <w:rPr>
                <w:rFonts w:hint="eastAsia"/>
              </w:rPr>
              <w:t>=2</w:t>
            </w:r>
          </w:p>
        </w:tc>
        <w:tc>
          <w:tcPr>
            <w:tcW w:w="1350" w:type="dxa"/>
            <w:shd w:val="clear" w:color="auto" w:fill="auto"/>
            <w:tcMar>
              <w:top w:w="45" w:type="dxa"/>
              <w:left w:w="45" w:type="dxa"/>
              <w:bottom w:w="45" w:type="dxa"/>
              <w:right w:w="45" w:type="dxa"/>
            </w:tcMar>
            <w:vAlign w:val="center"/>
          </w:tcPr>
          <w:p w14:paraId="0C7AA1CF" w14:textId="77777777" w:rsidR="003911D6" w:rsidRPr="00FB7FB9" w:rsidRDefault="00AC086A">
            <w:r w:rsidRPr="00FB7FB9">
              <w:rPr>
                <w:rFonts w:hint="eastAsia"/>
              </w:rPr>
              <w:t>显示警告信息“请输入用户名和密码！”</w:t>
            </w:r>
          </w:p>
        </w:tc>
        <w:tc>
          <w:tcPr>
            <w:tcW w:w="525" w:type="dxa"/>
            <w:shd w:val="clear" w:color="auto" w:fill="auto"/>
            <w:tcMar>
              <w:top w:w="45" w:type="dxa"/>
              <w:left w:w="45" w:type="dxa"/>
              <w:bottom w:w="45" w:type="dxa"/>
              <w:right w:w="45" w:type="dxa"/>
            </w:tcMar>
            <w:vAlign w:val="center"/>
          </w:tcPr>
          <w:p w14:paraId="579E32FA" w14:textId="77777777" w:rsidR="003911D6" w:rsidRPr="00FB7FB9" w:rsidRDefault="00AC086A">
            <w:r w:rsidRPr="00FB7FB9">
              <w:rPr>
                <w:rFonts w:hint="eastAsia"/>
              </w:rPr>
              <w:t> </w:t>
            </w:r>
          </w:p>
        </w:tc>
        <w:tc>
          <w:tcPr>
            <w:tcW w:w="578" w:type="dxa"/>
            <w:shd w:val="clear" w:color="auto" w:fill="auto"/>
            <w:tcMar>
              <w:top w:w="45" w:type="dxa"/>
              <w:left w:w="45" w:type="dxa"/>
              <w:bottom w:w="45" w:type="dxa"/>
              <w:right w:w="45" w:type="dxa"/>
            </w:tcMar>
            <w:vAlign w:val="center"/>
          </w:tcPr>
          <w:p w14:paraId="6B16842C" w14:textId="77777777" w:rsidR="003911D6" w:rsidRPr="00FB7FB9" w:rsidRDefault="00AC086A">
            <w:r w:rsidRPr="00FB7FB9">
              <w:rPr>
                <w:rFonts w:hint="eastAsia"/>
              </w:rPr>
              <w:t> </w:t>
            </w:r>
          </w:p>
        </w:tc>
        <w:tc>
          <w:tcPr>
            <w:tcW w:w="945" w:type="dxa"/>
            <w:shd w:val="clear" w:color="auto" w:fill="auto"/>
            <w:tcMar>
              <w:top w:w="45" w:type="dxa"/>
              <w:left w:w="45" w:type="dxa"/>
              <w:bottom w:w="45" w:type="dxa"/>
              <w:right w:w="45" w:type="dxa"/>
            </w:tcMar>
            <w:vAlign w:val="center"/>
          </w:tcPr>
          <w:p w14:paraId="59D986A4" w14:textId="77777777" w:rsidR="003911D6" w:rsidRPr="00FB7FB9" w:rsidRDefault="00AC086A">
            <w:r w:rsidRPr="00FB7FB9">
              <w:rPr>
                <w:rFonts w:hint="eastAsia"/>
              </w:rPr>
              <w:t> </w:t>
            </w:r>
          </w:p>
        </w:tc>
      </w:tr>
      <w:tr w:rsidR="003911D6" w:rsidRPr="00FB7FB9" w14:paraId="4D7AF2AD" w14:textId="77777777">
        <w:trPr>
          <w:jc w:val="center"/>
        </w:trPr>
        <w:tc>
          <w:tcPr>
            <w:tcW w:w="1209" w:type="dxa"/>
            <w:shd w:val="clear" w:color="auto" w:fill="auto"/>
            <w:tcMar>
              <w:top w:w="45" w:type="dxa"/>
              <w:left w:w="45" w:type="dxa"/>
              <w:bottom w:w="45" w:type="dxa"/>
              <w:right w:w="45" w:type="dxa"/>
            </w:tcMar>
            <w:vAlign w:val="center"/>
          </w:tcPr>
          <w:p w14:paraId="259B5286" w14:textId="77777777" w:rsidR="003911D6" w:rsidRPr="00FB7FB9" w:rsidRDefault="00AC086A">
            <w:r w:rsidRPr="00FB7FB9">
              <w:rPr>
                <w:rFonts w:hint="eastAsia"/>
              </w:rPr>
              <w:t>4</w:t>
            </w:r>
          </w:p>
        </w:tc>
        <w:tc>
          <w:tcPr>
            <w:tcW w:w="1791" w:type="dxa"/>
            <w:shd w:val="clear" w:color="auto" w:fill="auto"/>
            <w:tcMar>
              <w:top w:w="45" w:type="dxa"/>
              <w:left w:w="45" w:type="dxa"/>
              <w:bottom w:w="45" w:type="dxa"/>
              <w:right w:w="45" w:type="dxa"/>
            </w:tcMar>
            <w:vAlign w:val="center"/>
          </w:tcPr>
          <w:p w14:paraId="52B9B36C" w14:textId="77777777" w:rsidR="003911D6" w:rsidRPr="00FB7FB9" w:rsidRDefault="00AC086A">
            <w:r w:rsidRPr="00FB7FB9">
              <w:rPr>
                <w:rFonts w:hint="eastAsia"/>
              </w:rPr>
              <w:t>输入用户名和密码，按“登陆”按钮。</w:t>
            </w:r>
          </w:p>
        </w:tc>
        <w:tc>
          <w:tcPr>
            <w:tcW w:w="1200" w:type="dxa"/>
            <w:shd w:val="clear" w:color="auto" w:fill="auto"/>
            <w:tcMar>
              <w:top w:w="45" w:type="dxa"/>
              <w:left w:w="45" w:type="dxa"/>
              <w:bottom w:w="45" w:type="dxa"/>
              <w:right w:w="45" w:type="dxa"/>
            </w:tcMar>
            <w:vAlign w:val="center"/>
          </w:tcPr>
          <w:p w14:paraId="392520C8" w14:textId="77777777" w:rsidR="003911D6" w:rsidRPr="00FB7FB9" w:rsidRDefault="00AC086A">
            <w:r w:rsidRPr="00FB7FB9">
              <w:rPr>
                <w:rFonts w:hint="eastAsia"/>
              </w:rPr>
              <w:t>用户名</w:t>
            </w:r>
            <w:r w:rsidRPr="00FB7FB9">
              <w:rPr>
                <w:rFonts w:hint="eastAsia"/>
              </w:rPr>
              <w:t>=xxx</w:t>
            </w:r>
            <w:r w:rsidRPr="00FB7FB9">
              <w:rPr>
                <w:rFonts w:hint="eastAsia"/>
              </w:rPr>
              <w:t>，密码</w:t>
            </w:r>
            <w:r w:rsidRPr="00FB7FB9">
              <w:rPr>
                <w:rFonts w:hint="eastAsia"/>
              </w:rPr>
              <w:t>=1</w:t>
            </w:r>
          </w:p>
        </w:tc>
        <w:tc>
          <w:tcPr>
            <w:tcW w:w="1350" w:type="dxa"/>
            <w:shd w:val="clear" w:color="auto" w:fill="auto"/>
            <w:tcMar>
              <w:top w:w="45" w:type="dxa"/>
              <w:left w:w="45" w:type="dxa"/>
              <w:bottom w:w="45" w:type="dxa"/>
              <w:right w:w="45" w:type="dxa"/>
            </w:tcMar>
            <w:vAlign w:val="center"/>
          </w:tcPr>
          <w:p w14:paraId="60677DBC" w14:textId="77777777" w:rsidR="003911D6" w:rsidRPr="00FB7FB9" w:rsidRDefault="00AC086A">
            <w:r w:rsidRPr="00FB7FB9">
              <w:rPr>
                <w:rFonts w:hint="eastAsia"/>
              </w:rPr>
              <w:t>显示警告信息“请输入用户名和密码！”</w:t>
            </w:r>
          </w:p>
        </w:tc>
        <w:tc>
          <w:tcPr>
            <w:tcW w:w="525" w:type="dxa"/>
            <w:shd w:val="clear" w:color="auto" w:fill="auto"/>
            <w:tcMar>
              <w:top w:w="45" w:type="dxa"/>
              <w:left w:w="45" w:type="dxa"/>
              <w:bottom w:w="45" w:type="dxa"/>
              <w:right w:w="45" w:type="dxa"/>
            </w:tcMar>
            <w:vAlign w:val="center"/>
          </w:tcPr>
          <w:p w14:paraId="7D4F7068" w14:textId="77777777" w:rsidR="003911D6" w:rsidRPr="00FB7FB9" w:rsidRDefault="00AC086A">
            <w:r w:rsidRPr="00FB7FB9">
              <w:rPr>
                <w:rFonts w:hint="eastAsia"/>
              </w:rPr>
              <w:t> </w:t>
            </w:r>
          </w:p>
        </w:tc>
        <w:tc>
          <w:tcPr>
            <w:tcW w:w="578" w:type="dxa"/>
            <w:shd w:val="clear" w:color="auto" w:fill="auto"/>
            <w:tcMar>
              <w:top w:w="45" w:type="dxa"/>
              <w:left w:w="45" w:type="dxa"/>
              <w:bottom w:w="45" w:type="dxa"/>
              <w:right w:w="45" w:type="dxa"/>
            </w:tcMar>
            <w:vAlign w:val="center"/>
          </w:tcPr>
          <w:p w14:paraId="6B984130" w14:textId="77777777" w:rsidR="003911D6" w:rsidRPr="00FB7FB9" w:rsidRDefault="00AC086A">
            <w:r w:rsidRPr="00FB7FB9">
              <w:rPr>
                <w:rFonts w:hint="eastAsia"/>
              </w:rPr>
              <w:t> </w:t>
            </w:r>
          </w:p>
        </w:tc>
        <w:tc>
          <w:tcPr>
            <w:tcW w:w="945" w:type="dxa"/>
            <w:shd w:val="clear" w:color="auto" w:fill="auto"/>
            <w:tcMar>
              <w:top w:w="45" w:type="dxa"/>
              <w:left w:w="45" w:type="dxa"/>
              <w:bottom w:w="45" w:type="dxa"/>
              <w:right w:w="45" w:type="dxa"/>
            </w:tcMar>
            <w:vAlign w:val="center"/>
          </w:tcPr>
          <w:p w14:paraId="4B09AE92" w14:textId="77777777" w:rsidR="003911D6" w:rsidRPr="00FB7FB9" w:rsidRDefault="00AC086A">
            <w:r w:rsidRPr="00FB7FB9">
              <w:rPr>
                <w:rFonts w:hint="eastAsia"/>
              </w:rPr>
              <w:t> </w:t>
            </w:r>
          </w:p>
        </w:tc>
      </w:tr>
      <w:tr w:rsidR="003911D6" w:rsidRPr="00FB7FB9" w14:paraId="1FA95C89" w14:textId="77777777">
        <w:trPr>
          <w:jc w:val="center"/>
        </w:trPr>
        <w:tc>
          <w:tcPr>
            <w:tcW w:w="1209" w:type="dxa"/>
            <w:shd w:val="clear" w:color="auto" w:fill="auto"/>
            <w:tcMar>
              <w:top w:w="45" w:type="dxa"/>
              <w:left w:w="45" w:type="dxa"/>
              <w:bottom w:w="45" w:type="dxa"/>
              <w:right w:w="45" w:type="dxa"/>
            </w:tcMar>
            <w:vAlign w:val="center"/>
          </w:tcPr>
          <w:p w14:paraId="00BCB64F" w14:textId="77777777" w:rsidR="003911D6" w:rsidRPr="00FB7FB9" w:rsidRDefault="00AC086A">
            <w:commentRangeStart w:id="99"/>
            <w:r w:rsidRPr="00FB7FB9">
              <w:t>.....</w:t>
            </w:r>
            <w:commentRangeEnd w:id="99"/>
            <w:r w:rsidR="00F46FD3">
              <w:rPr>
                <w:rStyle w:val="ab"/>
              </w:rPr>
              <w:commentReference w:id="99"/>
            </w:r>
          </w:p>
        </w:tc>
        <w:tc>
          <w:tcPr>
            <w:tcW w:w="1791" w:type="dxa"/>
            <w:shd w:val="clear" w:color="auto" w:fill="auto"/>
            <w:tcMar>
              <w:top w:w="45" w:type="dxa"/>
              <w:left w:w="45" w:type="dxa"/>
              <w:bottom w:w="45" w:type="dxa"/>
              <w:right w:w="45" w:type="dxa"/>
            </w:tcMar>
            <w:vAlign w:val="center"/>
          </w:tcPr>
          <w:p w14:paraId="62AAB7E8" w14:textId="77777777" w:rsidR="003911D6" w:rsidRPr="00FB7FB9" w:rsidRDefault="00AC086A">
            <w:r w:rsidRPr="00FB7FB9">
              <w:t>.....</w:t>
            </w:r>
          </w:p>
        </w:tc>
        <w:tc>
          <w:tcPr>
            <w:tcW w:w="1200" w:type="dxa"/>
            <w:shd w:val="clear" w:color="auto" w:fill="auto"/>
            <w:tcMar>
              <w:top w:w="45" w:type="dxa"/>
              <w:left w:w="45" w:type="dxa"/>
              <w:bottom w:w="45" w:type="dxa"/>
              <w:right w:w="45" w:type="dxa"/>
            </w:tcMar>
            <w:vAlign w:val="center"/>
          </w:tcPr>
          <w:p w14:paraId="4A5E3CDD" w14:textId="77777777" w:rsidR="003911D6" w:rsidRPr="00FB7FB9" w:rsidRDefault="00AC086A">
            <w:r w:rsidRPr="00FB7FB9">
              <w:t>.....</w:t>
            </w:r>
          </w:p>
        </w:tc>
        <w:tc>
          <w:tcPr>
            <w:tcW w:w="1350" w:type="dxa"/>
            <w:shd w:val="clear" w:color="auto" w:fill="auto"/>
            <w:tcMar>
              <w:top w:w="45" w:type="dxa"/>
              <w:left w:w="45" w:type="dxa"/>
              <w:bottom w:w="45" w:type="dxa"/>
              <w:right w:w="45" w:type="dxa"/>
            </w:tcMar>
            <w:vAlign w:val="center"/>
          </w:tcPr>
          <w:p w14:paraId="1C51B9B6" w14:textId="77777777" w:rsidR="003911D6" w:rsidRPr="00FB7FB9" w:rsidRDefault="00AC086A">
            <w:r w:rsidRPr="00FB7FB9">
              <w:t>.....</w:t>
            </w:r>
          </w:p>
        </w:tc>
        <w:tc>
          <w:tcPr>
            <w:tcW w:w="525" w:type="dxa"/>
            <w:shd w:val="clear" w:color="auto" w:fill="auto"/>
            <w:tcMar>
              <w:top w:w="45" w:type="dxa"/>
              <w:left w:w="45" w:type="dxa"/>
              <w:bottom w:w="45" w:type="dxa"/>
              <w:right w:w="45" w:type="dxa"/>
            </w:tcMar>
            <w:vAlign w:val="center"/>
          </w:tcPr>
          <w:p w14:paraId="064E4347" w14:textId="77777777" w:rsidR="003911D6" w:rsidRPr="00FB7FB9" w:rsidRDefault="00AC086A">
            <w:r w:rsidRPr="00FB7FB9">
              <w:t>.....</w:t>
            </w:r>
          </w:p>
        </w:tc>
        <w:tc>
          <w:tcPr>
            <w:tcW w:w="578" w:type="dxa"/>
            <w:shd w:val="clear" w:color="auto" w:fill="auto"/>
            <w:tcMar>
              <w:top w:w="45" w:type="dxa"/>
              <w:left w:w="45" w:type="dxa"/>
              <w:bottom w:w="45" w:type="dxa"/>
              <w:right w:w="45" w:type="dxa"/>
            </w:tcMar>
            <w:vAlign w:val="center"/>
          </w:tcPr>
          <w:p w14:paraId="0377AB33" w14:textId="77777777" w:rsidR="003911D6" w:rsidRPr="00FB7FB9" w:rsidRDefault="00AC086A">
            <w:r w:rsidRPr="00FB7FB9">
              <w:t>.....</w:t>
            </w:r>
          </w:p>
        </w:tc>
        <w:tc>
          <w:tcPr>
            <w:tcW w:w="945" w:type="dxa"/>
            <w:shd w:val="clear" w:color="auto" w:fill="auto"/>
            <w:tcMar>
              <w:top w:w="45" w:type="dxa"/>
              <w:left w:w="45" w:type="dxa"/>
              <w:bottom w:w="45" w:type="dxa"/>
              <w:right w:w="45" w:type="dxa"/>
            </w:tcMar>
            <w:vAlign w:val="center"/>
          </w:tcPr>
          <w:p w14:paraId="20EF840B" w14:textId="77777777" w:rsidR="003911D6" w:rsidRPr="00FB7FB9" w:rsidRDefault="00AC086A">
            <w:r w:rsidRPr="00FB7FB9">
              <w:t>.....</w:t>
            </w:r>
          </w:p>
        </w:tc>
      </w:tr>
      <w:tr w:rsidR="003911D6" w:rsidRPr="00FB7FB9" w14:paraId="6E84DA41" w14:textId="77777777">
        <w:trPr>
          <w:jc w:val="center"/>
        </w:trPr>
        <w:tc>
          <w:tcPr>
            <w:tcW w:w="1209" w:type="dxa"/>
            <w:shd w:val="clear" w:color="auto" w:fill="auto"/>
            <w:tcMar>
              <w:top w:w="45" w:type="dxa"/>
              <w:left w:w="45" w:type="dxa"/>
              <w:bottom w:w="45" w:type="dxa"/>
              <w:right w:w="45" w:type="dxa"/>
            </w:tcMar>
            <w:vAlign w:val="center"/>
          </w:tcPr>
          <w:p w14:paraId="3F4FB2A2" w14:textId="77777777" w:rsidR="003911D6" w:rsidRPr="00FB7FB9" w:rsidRDefault="00AC086A">
            <w:r w:rsidRPr="00FB7FB9">
              <w:rPr>
                <w:rFonts w:hint="eastAsia"/>
              </w:rPr>
              <w:t>测试人员</w:t>
            </w:r>
            <w:r w:rsidRPr="00FB7FB9">
              <w:rPr>
                <w:rFonts w:hint="eastAsia"/>
              </w:rPr>
              <w:t> </w:t>
            </w:r>
          </w:p>
        </w:tc>
        <w:tc>
          <w:tcPr>
            <w:tcW w:w="1791" w:type="dxa"/>
            <w:shd w:val="clear" w:color="auto" w:fill="auto"/>
            <w:tcMar>
              <w:top w:w="45" w:type="dxa"/>
              <w:left w:w="45" w:type="dxa"/>
              <w:bottom w:w="45" w:type="dxa"/>
              <w:right w:w="45" w:type="dxa"/>
            </w:tcMar>
            <w:vAlign w:val="center"/>
          </w:tcPr>
          <w:p w14:paraId="6F84D9E6" w14:textId="77777777" w:rsidR="003911D6" w:rsidRPr="00FB7FB9" w:rsidRDefault="00AC086A">
            <w:r w:rsidRPr="00FB7FB9">
              <w:rPr>
                <w:rFonts w:hint="eastAsia"/>
              </w:rPr>
              <w:t> </w:t>
            </w:r>
          </w:p>
        </w:tc>
        <w:tc>
          <w:tcPr>
            <w:tcW w:w="1200" w:type="dxa"/>
            <w:shd w:val="clear" w:color="auto" w:fill="auto"/>
            <w:tcMar>
              <w:top w:w="45" w:type="dxa"/>
              <w:left w:w="45" w:type="dxa"/>
              <w:bottom w:w="45" w:type="dxa"/>
              <w:right w:w="45" w:type="dxa"/>
            </w:tcMar>
            <w:vAlign w:val="center"/>
          </w:tcPr>
          <w:p w14:paraId="56A83FB8" w14:textId="77777777" w:rsidR="003911D6" w:rsidRPr="00FB7FB9" w:rsidRDefault="00AC086A">
            <w:r w:rsidRPr="00FB7FB9">
              <w:rPr>
                <w:rFonts w:hint="eastAsia"/>
              </w:rPr>
              <w:t>开发人员</w:t>
            </w:r>
          </w:p>
        </w:tc>
        <w:tc>
          <w:tcPr>
            <w:tcW w:w="1350" w:type="dxa"/>
            <w:shd w:val="clear" w:color="auto" w:fill="auto"/>
            <w:tcMar>
              <w:top w:w="45" w:type="dxa"/>
              <w:left w:w="45" w:type="dxa"/>
              <w:bottom w:w="45" w:type="dxa"/>
              <w:right w:w="45" w:type="dxa"/>
            </w:tcMar>
            <w:vAlign w:val="center"/>
          </w:tcPr>
          <w:p w14:paraId="0FA156BB" w14:textId="77777777" w:rsidR="003911D6" w:rsidRPr="00FB7FB9" w:rsidRDefault="00AC086A">
            <w:r w:rsidRPr="00FB7FB9">
              <w:rPr>
                <w:rFonts w:hint="eastAsia"/>
              </w:rPr>
              <w:t> </w:t>
            </w:r>
          </w:p>
        </w:tc>
        <w:tc>
          <w:tcPr>
            <w:tcW w:w="525" w:type="dxa"/>
            <w:shd w:val="clear" w:color="auto" w:fill="auto"/>
            <w:tcMar>
              <w:top w:w="45" w:type="dxa"/>
              <w:left w:w="45" w:type="dxa"/>
              <w:bottom w:w="45" w:type="dxa"/>
              <w:right w:w="45" w:type="dxa"/>
            </w:tcMar>
            <w:vAlign w:val="center"/>
          </w:tcPr>
          <w:p w14:paraId="3B88F217" w14:textId="77777777" w:rsidR="003911D6" w:rsidRPr="00FB7FB9" w:rsidRDefault="00AC086A">
            <w:r w:rsidRPr="00FB7FB9">
              <w:rPr>
                <w:rFonts w:hint="eastAsia"/>
              </w:rPr>
              <w:t> </w:t>
            </w:r>
          </w:p>
        </w:tc>
        <w:tc>
          <w:tcPr>
            <w:tcW w:w="578" w:type="dxa"/>
            <w:shd w:val="clear" w:color="auto" w:fill="auto"/>
            <w:tcMar>
              <w:top w:w="45" w:type="dxa"/>
              <w:left w:w="45" w:type="dxa"/>
              <w:bottom w:w="45" w:type="dxa"/>
              <w:right w:w="45" w:type="dxa"/>
            </w:tcMar>
            <w:vAlign w:val="center"/>
          </w:tcPr>
          <w:p w14:paraId="0FBC3200" w14:textId="77777777" w:rsidR="003911D6" w:rsidRPr="00FB7FB9" w:rsidRDefault="00AC086A">
            <w:r w:rsidRPr="00FB7FB9">
              <w:rPr>
                <w:rFonts w:hint="eastAsia"/>
              </w:rPr>
              <w:t>项目负责人</w:t>
            </w:r>
          </w:p>
        </w:tc>
        <w:tc>
          <w:tcPr>
            <w:tcW w:w="945" w:type="dxa"/>
            <w:shd w:val="clear" w:color="auto" w:fill="auto"/>
            <w:tcMar>
              <w:top w:w="45" w:type="dxa"/>
              <w:left w:w="45" w:type="dxa"/>
              <w:bottom w:w="45" w:type="dxa"/>
              <w:right w:w="45" w:type="dxa"/>
            </w:tcMar>
            <w:vAlign w:val="center"/>
          </w:tcPr>
          <w:p w14:paraId="41D6F514" w14:textId="77777777" w:rsidR="003911D6" w:rsidRPr="00FB7FB9" w:rsidRDefault="00AC086A">
            <w:r w:rsidRPr="00FB7FB9">
              <w:rPr>
                <w:rFonts w:hint="eastAsia"/>
              </w:rPr>
              <w:t> </w:t>
            </w:r>
          </w:p>
        </w:tc>
      </w:tr>
    </w:tbl>
    <w:p w14:paraId="79B5CF38" w14:textId="77777777" w:rsidR="003911D6" w:rsidRPr="00FB7FB9" w:rsidRDefault="003911D6"/>
    <w:p w14:paraId="4EDB8EDB" w14:textId="77777777" w:rsidR="003911D6" w:rsidRPr="00FB7FB9" w:rsidRDefault="00AC086A" w:rsidP="00AC086A">
      <w:pPr>
        <w:pStyle w:val="2"/>
        <w:ind w:right="210"/>
      </w:pPr>
      <w:bookmarkStart w:id="100" w:name="_Toc227386344"/>
      <w:bookmarkStart w:id="101" w:name="_Toc222309964"/>
      <w:bookmarkStart w:id="102" w:name="_Toc482804656"/>
      <w:bookmarkStart w:id="103" w:name="_Toc482805395"/>
      <w:r w:rsidRPr="00FB7FB9">
        <w:rPr>
          <w:rFonts w:hint="eastAsia"/>
        </w:rPr>
        <w:lastRenderedPageBreak/>
        <w:t>测试需求分析和策略制定</w:t>
      </w:r>
      <w:bookmarkEnd w:id="100"/>
      <w:bookmarkEnd w:id="101"/>
      <w:bookmarkEnd w:id="102"/>
      <w:bookmarkEnd w:id="103"/>
    </w:p>
    <w:p w14:paraId="5804369B" w14:textId="77777777" w:rsidR="003911D6" w:rsidRPr="00FB7FB9" w:rsidRDefault="00AC086A" w:rsidP="00AC086A">
      <w:pPr>
        <w:pStyle w:val="3"/>
        <w:ind w:left="1140"/>
      </w:pPr>
      <w:bookmarkStart w:id="104" w:name="_Toc227386345"/>
      <w:bookmarkStart w:id="105" w:name="_Toc222309965"/>
      <w:bookmarkStart w:id="106" w:name="_Toc482804657"/>
      <w:bookmarkStart w:id="107" w:name="_Toc482805396"/>
      <w:r w:rsidRPr="00FB7FB9">
        <w:rPr>
          <w:rFonts w:hint="eastAsia"/>
        </w:rPr>
        <w:t>分功能测试需求分析</w:t>
      </w:r>
      <w:bookmarkEnd w:id="104"/>
      <w:bookmarkEnd w:id="105"/>
      <w:bookmarkEnd w:id="106"/>
      <w:bookmarkEnd w:id="107"/>
    </w:p>
    <w:p w14:paraId="34AFCA5A" w14:textId="77777777" w:rsidR="003911D6" w:rsidRPr="00FB7FB9" w:rsidRDefault="00AC086A">
      <w:pPr>
        <w:ind w:firstLineChars="300" w:firstLine="630"/>
      </w:pPr>
      <w:r w:rsidRPr="00FB7FB9">
        <w:rPr>
          <w:rFonts w:ascii="宋体" w:hAnsi="宋体" w:hint="eastAsia"/>
        </w:rPr>
        <w:t>根据测试框架中的各个部分，进行测试需求分析，确定测试内容和测试方法。</w:t>
      </w:r>
    </w:p>
    <w:p w14:paraId="56F2A3B4" w14:textId="77777777" w:rsidR="003911D6" w:rsidRPr="00FB7FB9" w:rsidRDefault="00AC086A" w:rsidP="00AC086A">
      <w:pPr>
        <w:pStyle w:val="4"/>
      </w:pPr>
      <w:r w:rsidRPr="00FB7FB9">
        <w:t>路由转发</w:t>
      </w:r>
      <w:r w:rsidRPr="00FB7FB9">
        <w:rPr>
          <w:rFonts w:hint="eastAsia"/>
        </w:rPr>
        <w:t>功能模块</w:t>
      </w:r>
    </w:p>
    <w:p w14:paraId="357F1565" w14:textId="77777777" w:rsidR="003911D6" w:rsidRPr="00FB7FB9" w:rsidRDefault="00AC086A">
      <w:pPr>
        <w:numPr>
          <w:ilvl w:val="0"/>
          <w:numId w:val="13"/>
        </w:numPr>
        <w:rPr>
          <w:rFonts w:ascii="宋体" w:hAnsi="宋体"/>
          <w:b/>
          <w:iCs/>
        </w:rPr>
      </w:pPr>
      <w:r w:rsidRPr="00FB7FB9">
        <w:rPr>
          <w:rFonts w:ascii="宋体" w:hAnsi="宋体" w:hint="eastAsia"/>
          <w:b/>
          <w:iCs/>
        </w:rPr>
        <w:t>主要功能描述</w:t>
      </w:r>
    </w:p>
    <w:p w14:paraId="676497D5" w14:textId="77777777" w:rsidR="003911D6" w:rsidRPr="00FB7FB9" w:rsidRDefault="00AC086A">
      <w:pPr>
        <w:rPr>
          <w:rFonts w:ascii="宋体" w:hAnsi="宋体"/>
        </w:rPr>
      </w:pPr>
      <w:r w:rsidRPr="00FB7FB9">
        <w:rPr>
          <w:rFonts w:ascii="宋体" w:hAnsi="宋体"/>
          <w:iCs/>
        </w:rPr>
        <w:t xml:space="preserve">      </w:t>
      </w:r>
      <w:r w:rsidRPr="00FB7FB9">
        <w:rPr>
          <w:rFonts w:ascii="宋体" w:hAnsi="宋体"/>
        </w:rPr>
        <w:t>由于请求响应模块中设计的流程比较多，这里选取其中重要的部分即路由转发功能模块，测试其路由转发模块是否正常的工作。</w:t>
      </w:r>
    </w:p>
    <w:p w14:paraId="1921C5E9" w14:textId="77777777" w:rsidR="00251817" w:rsidRPr="00FB7FB9" w:rsidRDefault="00AC086A">
      <w:pPr>
        <w:rPr>
          <w:rFonts w:ascii="宋体" w:hAnsi="宋体"/>
          <w:iCs/>
        </w:rPr>
      </w:pPr>
      <w:r w:rsidRPr="00FB7FB9">
        <w:rPr>
          <w:rFonts w:ascii="宋体" w:hAnsi="宋体"/>
        </w:rPr>
        <w:t xml:space="preserve">      路由转发模块主要用于进行资源请求与控制逻辑的匹配，以求获得正确的业务处理返回结果。 </w:t>
      </w:r>
      <w:r w:rsidRPr="00FB7FB9">
        <w:rPr>
          <w:rFonts w:ascii="宋体" w:hAnsi="宋体"/>
          <w:iCs/>
        </w:rPr>
        <w:t xml:space="preserve"> </w:t>
      </w:r>
    </w:p>
    <w:p w14:paraId="3FB234F7" w14:textId="77777777" w:rsidR="003911D6" w:rsidRPr="00FB7FB9" w:rsidRDefault="00251817">
      <w:pPr>
        <w:rPr>
          <w:rFonts w:ascii="宋体" w:hAnsi="宋体"/>
          <w:iCs/>
        </w:rPr>
      </w:pPr>
      <w:r w:rsidRPr="00FB7FB9">
        <w:rPr>
          <w:rFonts w:ascii="宋体" w:hAnsi="宋体"/>
          <w:iCs/>
        </w:rPr>
        <w:t xml:space="preserve">      </w:t>
      </w:r>
      <w:r w:rsidRPr="00FB7FB9">
        <w:rPr>
          <w:rFonts w:ascii="宋体" w:hAnsi="宋体" w:hint="eastAsia"/>
          <w:iCs/>
        </w:rPr>
        <w:t>由于用户请求的不确定性，模块既需要提供处理正确请求的路由转发，也要能对一些错误的请求进行适当处理。</w:t>
      </w:r>
      <w:r w:rsidR="00AC086A" w:rsidRPr="00FB7FB9">
        <w:rPr>
          <w:rFonts w:ascii="宋体" w:hAnsi="宋体"/>
          <w:iCs/>
        </w:rPr>
        <w:t xml:space="preserve">    </w:t>
      </w:r>
    </w:p>
    <w:p w14:paraId="32A6BFD9" w14:textId="77777777" w:rsidR="003911D6" w:rsidRPr="00FB7FB9" w:rsidRDefault="00AC086A">
      <w:pPr>
        <w:numPr>
          <w:ilvl w:val="0"/>
          <w:numId w:val="13"/>
        </w:numPr>
        <w:rPr>
          <w:rFonts w:ascii="宋体" w:hAnsi="宋体"/>
          <w:b/>
          <w:iCs/>
        </w:rPr>
      </w:pPr>
      <w:r w:rsidRPr="00FB7FB9">
        <w:rPr>
          <w:rFonts w:ascii="宋体" w:hAnsi="宋体" w:hint="eastAsia"/>
          <w:b/>
          <w:iCs/>
        </w:rPr>
        <w:t>测试点分析</w:t>
      </w:r>
    </w:p>
    <w:p w14:paraId="421AB2B0" w14:textId="77777777" w:rsidR="003911D6" w:rsidRPr="00FB7FB9" w:rsidRDefault="003911D6"/>
    <w:tbl>
      <w:tblPr>
        <w:tblW w:w="6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7"/>
        <w:gridCol w:w="1756"/>
        <w:gridCol w:w="2140"/>
        <w:gridCol w:w="1876"/>
      </w:tblGrid>
      <w:tr w:rsidR="003911D6" w:rsidRPr="00FB7FB9" w14:paraId="755F4BF3" w14:textId="77777777">
        <w:trPr>
          <w:jc w:val="center"/>
        </w:trPr>
        <w:tc>
          <w:tcPr>
            <w:tcW w:w="1147" w:type="dxa"/>
            <w:shd w:val="clear" w:color="auto" w:fill="E0E0E0"/>
          </w:tcPr>
          <w:p w14:paraId="1545CF06" w14:textId="77777777" w:rsidR="003911D6" w:rsidRPr="00FB7FB9" w:rsidRDefault="00AC086A">
            <w:pPr>
              <w:rPr>
                <w:b/>
              </w:rPr>
            </w:pPr>
            <w:r w:rsidRPr="00FB7FB9">
              <w:rPr>
                <w:rFonts w:hint="eastAsia"/>
                <w:b/>
              </w:rPr>
              <w:t>测试点</w:t>
            </w:r>
          </w:p>
        </w:tc>
        <w:tc>
          <w:tcPr>
            <w:tcW w:w="1756" w:type="dxa"/>
            <w:shd w:val="clear" w:color="auto" w:fill="E0E0E0"/>
          </w:tcPr>
          <w:p w14:paraId="3223DECA" w14:textId="77777777" w:rsidR="003911D6" w:rsidRPr="00FB7FB9" w:rsidRDefault="00AC086A">
            <w:pPr>
              <w:rPr>
                <w:b/>
              </w:rPr>
            </w:pPr>
            <w:r w:rsidRPr="00FB7FB9">
              <w:rPr>
                <w:rFonts w:hint="eastAsia"/>
                <w:b/>
              </w:rPr>
              <w:t>测试方法类型</w:t>
            </w:r>
          </w:p>
        </w:tc>
        <w:tc>
          <w:tcPr>
            <w:tcW w:w="2140" w:type="dxa"/>
            <w:shd w:val="clear" w:color="auto" w:fill="E0E0E0"/>
          </w:tcPr>
          <w:p w14:paraId="2526BB68" w14:textId="77777777" w:rsidR="003911D6" w:rsidRPr="00FB7FB9" w:rsidRDefault="00AC086A">
            <w:pPr>
              <w:rPr>
                <w:b/>
              </w:rPr>
            </w:pPr>
            <w:r w:rsidRPr="00FB7FB9">
              <w:rPr>
                <w:rFonts w:hint="eastAsia"/>
                <w:b/>
              </w:rPr>
              <w:t>测试方法详述</w:t>
            </w:r>
          </w:p>
        </w:tc>
        <w:tc>
          <w:tcPr>
            <w:tcW w:w="1876" w:type="dxa"/>
            <w:shd w:val="clear" w:color="auto" w:fill="E0E0E0"/>
          </w:tcPr>
          <w:p w14:paraId="59F05E52" w14:textId="77777777" w:rsidR="003911D6" w:rsidRPr="00FB7FB9" w:rsidRDefault="00AC086A">
            <w:pPr>
              <w:jc w:val="center"/>
              <w:rPr>
                <w:b/>
              </w:rPr>
            </w:pPr>
            <w:r w:rsidRPr="00FB7FB9">
              <w:rPr>
                <w:b/>
              </w:rPr>
              <w:t>备注</w:t>
            </w:r>
          </w:p>
        </w:tc>
      </w:tr>
      <w:tr w:rsidR="003911D6" w:rsidRPr="00FB7FB9" w14:paraId="2B657E91" w14:textId="77777777">
        <w:trPr>
          <w:jc w:val="center"/>
        </w:trPr>
        <w:tc>
          <w:tcPr>
            <w:tcW w:w="1147" w:type="dxa"/>
          </w:tcPr>
          <w:p w14:paraId="63F19326" w14:textId="77777777" w:rsidR="003911D6" w:rsidRPr="00FB7FB9" w:rsidRDefault="00AC086A">
            <w:pPr>
              <w:rPr>
                <w:b/>
                <w:sz w:val="18"/>
                <w:szCs w:val="18"/>
              </w:rPr>
            </w:pPr>
            <w:r w:rsidRPr="00FB7FB9">
              <w:rPr>
                <w:rFonts w:hint="eastAsia"/>
                <w:b/>
                <w:sz w:val="18"/>
                <w:szCs w:val="18"/>
              </w:rPr>
              <w:t>A</w:t>
            </w:r>
            <w:r w:rsidR="00251817" w:rsidRPr="00FB7FB9">
              <w:rPr>
                <w:rFonts w:hint="eastAsia"/>
                <w:b/>
                <w:sz w:val="18"/>
                <w:szCs w:val="18"/>
              </w:rPr>
              <w:t>正确请求的</w:t>
            </w:r>
            <w:r w:rsidRPr="00FB7FB9">
              <w:rPr>
                <w:b/>
                <w:sz w:val="18"/>
                <w:szCs w:val="18"/>
              </w:rPr>
              <w:t>路由</w:t>
            </w:r>
            <w:r w:rsidR="00251817" w:rsidRPr="00FB7FB9">
              <w:rPr>
                <w:rFonts w:hint="eastAsia"/>
                <w:b/>
                <w:sz w:val="18"/>
                <w:szCs w:val="18"/>
              </w:rPr>
              <w:t>转发</w:t>
            </w:r>
            <w:r w:rsidR="00251817" w:rsidRPr="00FB7FB9">
              <w:rPr>
                <w:b/>
                <w:sz w:val="18"/>
                <w:szCs w:val="18"/>
              </w:rPr>
              <w:t>是否成功</w:t>
            </w:r>
          </w:p>
        </w:tc>
        <w:tc>
          <w:tcPr>
            <w:tcW w:w="1756" w:type="dxa"/>
          </w:tcPr>
          <w:p w14:paraId="45A70BF8" w14:textId="77777777" w:rsidR="003911D6" w:rsidRPr="00FB7FB9" w:rsidRDefault="00AC086A">
            <w:pPr>
              <w:rPr>
                <w:sz w:val="18"/>
                <w:szCs w:val="18"/>
              </w:rPr>
            </w:pPr>
            <w:r w:rsidRPr="00FB7FB9">
              <w:rPr>
                <w:rFonts w:hint="eastAsia"/>
                <w:sz w:val="18"/>
                <w:szCs w:val="18"/>
              </w:rPr>
              <w:t>手工测试</w:t>
            </w:r>
          </w:p>
          <w:p w14:paraId="348309E7" w14:textId="77777777" w:rsidR="003911D6" w:rsidRPr="00FB7FB9" w:rsidRDefault="00AC086A">
            <w:pPr>
              <w:rPr>
                <w:sz w:val="18"/>
                <w:szCs w:val="18"/>
              </w:rPr>
            </w:pPr>
            <w:r w:rsidRPr="00FB7FB9">
              <w:rPr>
                <w:rFonts w:hint="eastAsia"/>
                <w:sz w:val="18"/>
                <w:szCs w:val="18"/>
              </w:rPr>
              <w:t>自动化测试</w:t>
            </w:r>
          </w:p>
          <w:p w14:paraId="221FB079" w14:textId="77777777" w:rsidR="003911D6" w:rsidRPr="00FB7FB9" w:rsidRDefault="00AC086A">
            <w:pPr>
              <w:rPr>
                <w:sz w:val="18"/>
                <w:szCs w:val="18"/>
              </w:rPr>
            </w:pPr>
            <w:r w:rsidRPr="00FB7FB9">
              <w:rPr>
                <w:rFonts w:hint="eastAsia"/>
                <w:sz w:val="18"/>
                <w:szCs w:val="18"/>
              </w:rPr>
              <w:t>自动化辅助测试</w:t>
            </w:r>
          </w:p>
          <w:p w14:paraId="34C1C55C" w14:textId="77777777" w:rsidR="003911D6" w:rsidRPr="00FB7FB9" w:rsidRDefault="003911D6">
            <w:pPr>
              <w:rPr>
                <w:sz w:val="18"/>
                <w:szCs w:val="18"/>
              </w:rPr>
            </w:pPr>
          </w:p>
        </w:tc>
        <w:tc>
          <w:tcPr>
            <w:tcW w:w="2140" w:type="dxa"/>
          </w:tcPr>
          <w:p w14:paraId="08BD2521" w14:textId="77777777" w:rsidR="003911D6" w:rsidRPr="00FB7FB9" w:rsidRDefault="00AC086A">
            <w:pPr>
              <w:rPr>
                <w:sz w:val="18"/>
                <w:szCs w:val="18"/>
              </w:rPr>
            </w:pPr>
            <w:r w:rsidRPr="00FB7FB9">
              <w:rPr>
                <w:sz w:val="18"/>
                <w:szCs w:val="18"/>
              </w:rPr>
              <w:t>准备测试数据，根据测试数据编写需要测试的应用，手工或者自动化生成测试用例。</w:t>
            </w:r>
          </w:p>
        </w:tc>
        <w:tc>
          <w:tcPr>
            <w:tcW w:w="1876" w:type="dxa"/>
          </w:tcPr>
          <w:p w14:paraId="5B461A22" w14:textId="77777777" w:rsidR="003911D6" w:rsidRPr="00FB7FB9" w:rsidRDefault="003911D6">
            <w:pPr>
              <w:rPr>
                <w:sz w:val="18"/>
                <w:szCs w:val="18"/>
              </w:rPr>
            </w:pPr>
          </w:p>
        </w:tc>
      </w:tr>
      <w:tr w:rsidR="003911D6" w:rsidRPr="00FB7FB9" w14:paraId="51835AFB" w14:textId="77777777">
        <w:trPr>
          <w:jc w:val="center"/>
        </w:trPr>
        <w:tc>
          <w:tcPr>
            <w:tcW w:w="1147" w:type="dxa"/>
          </w:tcPr>
          <w:p w14:paraId="6FB54FF3" w14:textId="77777777" w:rsidR="003911D6" w:rsidRPr="00FB7FB9" w:rsidRDefault="00AC086A">
            <w:pPr>
              <w:rPr>
                <w:b/>
                <w:sz w:val="18"/>
                <w:szCs w:val="18"/>
              </w:rPr>
            </w:pPr>
            <w:r w:rsidRPr="00FB7FB9">
              <w:rPr>
                <w:b/>
                <w:sz w:val="18"/>
                <w:szCs w:val="18"/>
              </w:rPr>
              <w:t xml:space="preserve">B </w:t>
            </w:r>
            <w:r w:rsidR="00251817" w:rsidRPr="00FB7FB9">
              <w:rPr>
                <w:rFonts w:hint="eastAsia"/>
                <w:b/>
                <w:sz w:val="18"/>
                <w:szCs w:val="18"/>
              </w:rPr>
              <w:t>无效请求的</w:t>
            </w:r>
            <w:r w:rsidR="00251817" w:rsidRPr="00FB7FB9">
              <w:rPr>
                <w:b/>
                <w:sz w:val="18"/>
                <w:szCs w:val="18"/>
              </w:rPr>
              <w:t>路由</w:t>
            </w:r>
            <w:r w:rsidR="00251817" w:rsidRPr="00FB7FB9">
              <w:rPr>
                <w:rFonts w:hint="eastAsia"/>
                <w:b/>
                <w:sz w:val="18"/>
                <w:szCs w:val="18"/>
              </w:rPr>
              <w:t>转发处理</w:t>
            </w:r>
          </w:p>
        </w:tc>
        <w:tc>
          <w:tcPr>
            <w:tcW w:w="1756" w:type="dxa"/>
          </w:tcPr>
          <w:p w14:paraId="19C8FDDD" w14:textId="77777777" w:rsidR="003911D6" w:rsidRPr="00FB7FB9" w:rsidRDefault="00AC086A">
            <w:pPr>
              <w:rPr>
                <w:sz w:val="18"/>
                <w:szCs w:val="18"/>
              </w:rPr>
            </w:pPr>
            <w:r w:rsidRPr="00FB7FB9">
              <w:rPr>
                <w:rFonts w:hint="eastAsia"/>
                <w:sz w:val="18"/>
                <w:szCs w:val="18"/>
              </w:rPr>
              <w:t>手工测试</w:t>
            </w:r>
          </w:p>
          <w:p w14:paraId="4EBFC001" w14:textId="77777777" w:rsidR="003911D6" w:rsidRPr="00FB7FB9" w:rsidRDefault="00AC086A">
            <w:pPr>
              <w:rPr>
                <w:sz w:val="18"/>
                <w:szCs w:val="18"/>
              </w:rPr>
            </w:pPr>
            <w:r w:rsidRPr="00FB7FB9">
              <w:rPr>
                <w:rFonts w:hint="eastAsia"/>
                <w:sz w:val="18"/>
                <w:szCs w:val="18"/>
              </w:rPr>
              <w:t>自动化测试</w:t>
            </w:r>
          </w:p>
          <w:p w14:paraId="2D35D376" w14:textId="77777777" w:rsidR="003911D6" w:rsidRPr="00FB7FB9" w:rsidRDefault="00AC086A">
            <w:pPr>
              <w:rPr>
                <w:sz w:val="18"/>
                <w:szCs w:val="18"/>
              </w:rPr>
            </w:pPr>
            <w:r w:rsidRPr="00FB7FB9">
              <w:rPr>
                <w:rFonts w:hint="eastAsia"/>
                <w:sz w:val="18"/>
                <w:szCs w:val="18"/>
              </w:rPr>
              <w:t>自动化辅助测试</w:t>
            </w:r>
          </w:p>
          <w:p w14:paraId="04FE1B54" w14:textId="77777777" w:rsidR="003911D6" w:rsidRPr="00FB7FB9" w:rsidRDefault="003911D6">
            <w:pPr>
              <w:rPr>
                <w:sz w:val="18"/>
                <w:szCs w:val="18"/>
              </w:rPr>
            </w:pPr>
          </w:p>
        </w:tc>
        <w:tc>
          <w:tcPr>
            <w:tcW w:w="2140" w:type="dxa"/>
          </w:tcPr>
          <w:p w14:paraId="236B279B" w14:textId="77777777" w:rsidR="003911D6" w:rsidRPr="00FB7FB9" w:rsidRDefault="00AC086A">
            <w:pPr>
              <w:rPr>
                <w:sz w:val="18"/>
                <w:szCs w:val="18"/>
              </w:rPr>
            </w:pPr>
            <w:r w:rsidRPr="00FB7FB9">
              <w:rPr>
                <w:sz w:val="18"/>
                <w:szCs w:val="18"/>
              </w:rPr>
              <w:t>准备测试数据，根据测试数据编写需要测试的应用，手工或者自动化生成测试用例。</w:t>
            </w:r>
          </w:p>
        </w:tc>
        <w:tc>
          <w:tcPr>
            <w:tcW w:w="1876" w:type="dxa"/>
          </w:tcPr>
          <w:p w14:paraId="60DB20BA" w14:textId="77777777" w:rsidR="003911D6" w:rsidRPr="00FB7FB9" w:rsidRDefault="003911D6">
            <w:pPr>
              <w:rPr>
                <w:sz w:val="18"/>
                <w:szCs w:val="18"/>
              </w:rPr>
            </w:pPr>
          </w:p>
        </w:tc>
      </w:tr>
      <w:tr w:rsidR="003911D6" w:rsidRPr="00FB7FB9" w14:paraId="28605440" w14:textId="77777777">
        <w:trPr>
          <w:jc w:val="center"/>
        </w:trPr>
        <w:tc>
          <w:tcPr>
            <w:tcW w:w="1147" w:type="dxa"/>
          </w:tcPr>
          <w:p w14:paraId="3746401A" w14:textId="77777777" w:rsidR="003911D6" w:rsidRPr="00FB7FB9" w:rsidRDefault="003911D6">
            <w:pPr>
              <w:rPr>
                <w:b/>
                <w:sz w:val="18"/>
                <w:szCs w:val="18"/>
              </w:rPr>
            </w:pPr>
          </w:p>
        </w:tc>
        <w:tc>
          <w:tcPr>
            <w:tcW w:w="1756" w:type="dxa"/>
          </w:tcPr>
          <w:p w14:paraId="1D15F506" w14:textId="77777777" w:rsidR="003911D6" w:rsidRPr="00FB7FB9" w:rsidRDefault="003911D6">
            <w:pPr>
              <w:rPr>
                <w:sz w:val="18"/>
                <w:szCs w:val="18"/>
              </w:rPr>
            </w:pPr>
          </w:p>
        </w:tc>
        <w:tc>
          <w:tcPr>
            <w:tcW w:w="2140" w:type="dxa"/>
          </w:tcPr>
          <w:p w14:paraId="6E6596E8" w14:textId="77777777" w:rsidR="003911D6" w:rsidRPr="00FB7FB9" w:rsidRDefault="003911D6">
            <w:pPr>
              <w:rPr>
                <w:sz w:val="18"/>
                <w:szCs w:val="18"/>
              </w:rPr>
            </w:pPr>
          </w:p>
        </w:tc>
        <w:tc>
          <w:tcPr>
            <w:tcW w:w="1876" w:type="dxa"/>
          </w:tcPr>
          <w:p w14:paraId="4A5B372B" w14:textId="77777777" w:rsidR="003911D6" w:rsidRPr="00FB7FB9" w:rsidRDefault="003911D6">
            <w:pPr>
              <w:rPr>
                <w:sz w:val="18"/>
                <w:szCs w:val="18"/>
              </w:rPr>
            </w:pPr>
          </w:p>
        </w:tc>
      </w:tr>
      <w:tr w:rsidR="003911D6" w:rsidRPr="00FB7FB9" w14:paraId="55EFEF08" w14:textId="77777777">
        <w:trPr>
          <w:jc w:val="center"/>
        </w:trPr>
        <w:tc>
          <w:tcPr>
            <w:tcW w:w="1147" w:type="dxa"/>
          </w:tcPr>
          <w:p w14:paraId="128CD6BF" w14:textId="77777777" w:rsidR="003911D6" w:rsidRPr="00FB7FB9" w:rsidRDefault="003911D6">
            <w:pPr>
              <w:rPr>
                <w:sz w:val="18"/>
                <w:szCs w:val="18"/>
              </w:rPr>
            </w:pPr>
          </w:p>
        </w:tc>
        <w:tc>
          <w:tcPr>
            <w:tcW w:w="1756" w:type="dxa"/>
          </w:tcPr>
          <w:p w14:paraId="40171968" w14:textId="77777777" w:rsidR="003911D6" w:rsidRPr="00FB7FB9" w:rsidRDefault="003911D6">
            <w:pPr>
              <w:rPr>
                <w:sz w:val="18"/>
                <w:szCs w:val="18"/>
              </w:rPr>
            </w:pPr>
          </w:p>
        </w:tc>
        <w:tc>
          <w:tcPr>
            <w:tcW w:w="2140" w:type="dxa"/>
          </w:tcPr>
          <w:p w14:paraId="51367137" w14:textId="77777777" w:rsidR="003911D6" w:rsidRPr="00FB7FB9" w:rsidRDefault="003911D6">
            <w:pPr>
              <w:rPr>
                <w:sz w:val="18"/>
                <w:szCs w:val="18"/>
              </w:rPr>
            </w:pPr>
          </w:p>
        </w:tc>
        <w:tc>
          <w:tcPr>
            <w:tcW w:w="1876" w:type="dxa"/>
          </w:tcPr>
          <w:p w14:paraId="30A21AEE" w14:textId="77777777" w:rsidR="003911D6" w:rsidRPr="00FB7FB9" w:rsidRDefault="003911D6">
            <w:pPr>
              <w:rPr>
                <w:sz w:val="18"/>
                <w:szCs w:val="18"/>
              </w:rPr>
            </w:pPr>
          </w:p>
        </w:tc>
      </w:tr>
      <w:tr w:rsidR="003911D6" w:rsidRPr="00FB7FB9" w14:paraId="2BFD0C3D" w14:textId="77777777">
        <w:trPr>
          <w:jc w:val="center"/>
        </w:trPr>
        <w:tc>
          <w:tcPr>
            <w:tcW w:w="1147" w:type="dxa"/>
          </w:tcPr>
          <w:p w14:paraId="70B1E630" w14:textId="77777777" w:rsidR="003911D6" w:rsidRPr="00FB7FB9" w:rsidRDefault="003911D6">
            <w:pPr>
              <w:rPr>
                <w:b/>
                <w:sz w:val="18"/>
                <w:szCs w:val="18"/>
              </w:rPr>
            </w:pPr>
          </w:p>
        </w:tc>
        <w:tc>
          <w:tcPr>
            <w:tcW w:w="1756" w:type="dxa"/>
          </w:tcPr>
          <w:p w14:paraId="73D8A8EF" w14:textId="77777777" w:rsidR="003911D6" w:rsidRPr="00FB7FB9" w:rsidRDefault="003911D6">
            <w:pPr>
              <w:rPr>
                <w:sz w:val="18"/>
                <w:szCs w:val="18"/>
              </w:rPr>
            </w:pPr>
          </w:p>
        </w:tc>
        <w:tc>
          <w:tcPr>
            <w:tcW w:w="2140" w:type="dxa"/>
          </w:tcPr>
          <w:p w14:paraId="59D5CF6F" w14:textId="77777777" w:rsidR="003911D6" w:rsidRPr="00FB7FB9" w:rsidRDefault="003911D6">
            <w:pPr>
              <w:rPr>
                <w:sz w:val="18"/>
                <w:szCs w:val="18"/>
              </w:rPr>
            </w:pPr>
          </w:p>
        </w:tc>
        <w:tc>
          <w:tcPr>
            <w:tcW w:w="1876" w:type="dxa"/>
          </w:tcPr>
          <w:p w14:paraId="7A83C3D7" w14:textId="77777777" w:rsidR="003911D6" w:rsidRPr="00FB7FB9" w:rsidRDefault="003911D6">
            <w:pPr>
              <w:rPr>
                <w:sz w:val="18"/>
                <w:szCs w:val="18"/>
              </w:rPr>
            </w:pPr>
          </w:p>
        </w:tc>
      </w:tr>
      <w:tr w:rsidR="003911D6" w:rsidRPr="00FB7FB9" w14:paraId="59742837" w14:textId="77777777">
        <w:trPr>
          <w:jc w:val="center"/>
        </w:trPr>
        <w:tc>
          <w:tcPr>
            <w:tcW w:w="1147" w:type="dxa"/>
          </w:tcPr>
          <w:p w14:paraId="25CB40D3" w14:textId="77777777" w:rsidR="003911D6" w:rsidRPr="00FB7FB9" w:rsidRDefault="003911D6">
            <w:pPr>
              <w:rPr>
                <w:b/>
                <w:sz w:val="18"/>
                <w:szCs w:val="18"/>
              </w:rPr>
            </w:pPr>
          </w:p>
        </w:tc>
        <w:tc>
          <w:tcPr>
            <w:tcW w:w="1756" w:type="dxa"/>
          </w:tcPr>
          <w:p w14:paraId="0182AF21" w14:textId="77777777" w:rsidR="003911D6" w:rsidRPr="00FB7FB9" w:rsidRDefault="003911D6">
            <w:pPr>
              <w:rPr>
                <w:sz w:val="18"/>
                <w:szCs w:val="18"/>
              </w:rPr>
            </w:pPr>
          </w:p>
        </w:tc>
        <w:tc>
          <w:tcPr>
            <w:tcW w:w="2140" w:type="dxa"/>
          </w:tcPr>
          <w:p w14:paraId="0D853B9D" w14:textId="77777777" w:rsidR="003911D6" w:rsidRPr="00FB7FB9" w:rsidRDefault="003911D6">
            <w:pPr>
              <w:rPr>
                <w:sz w:val="18"/>
                <w:szCs w:val="18"/>
              </w:rPr>
            </w:pPr>
          </w:p>
        </w:tc>
        <w:tc>
          <w:tcPr>
            <w:tcW w:w="1876" w:type="dxa"/>
          </w:tcPr>
          <w:p w14:paraId="4B4CB979" w14:textId="77777777" w:rsidR="003911D6" w:rsidRPr="00FB7FB9" w:rsidRDefault="003911D6">
            <w:pPr>
              <w:rPr>
                <w:sz w:val="18"/>
                <w:szCs w:val="18"/>
              </w:rPr>
            </w:pPr>
          </w:p>
        </w:tc>
      </w:tr>
    </w:tbl>
    <w:p w14:paraId="5837B2A0" w14:textId="77777777" w:rsidR="003911D6" w:rsidRPr="00FB7FB9" w:rsidRDefault="003911D6"/>
    <w:p w14:paraId="6BCC8C7F" w14:textId="77777777" w:rsidR="003911D6" w:rsidRPr="00FB7FB9" w:rsidRDefault="00AC086A">
      <w:pPr>
        <w:ind w:firstLineChars="300" w:firstLine="630"/>
        <w:rPr>
          <w:rFonts w:ascii="宋体" w:hAnsi="宋体"/>
          <w:iCs/>
        </w:rPr>
      </w:pPr>
      <w:r w:rsidRPr="00FB7FB9">
        <w:rPr>
          <w:rFonts w:ascii="宋体" w:hAnsi="宋体"/>
          <w:iCs/>
        </w:rPr>
        <w:t>【</w:t>
      </w:r>
      <w:r w:rsidRPr="00FB7FB9">
        <w:rPr>
          <w:rFonts w:ascii="宋体" w:hAnsi="宋体" w:hint="eastAsia"/>
          <w:iCs/>
        </w:rPr>
        <w:t>注：各个测试方法类型解释如下</w:t>
      </w:r>
      <w:r w:rsidRPr="00FB7FB9">
        <w:rPr>
          <w:rFonts w:ascii="宋体" w:hAnsi="宋体"/>
          <w:iCs/>
        </w:rPr>
        <w:t>。】</w:t>
      </w:r>
    </w:p>
    <w:p w14:paraId="2136E551" w14:textId="77777777" w:rsidR="003911D6" w:rsidRPr="00FB7FB9" w:rsidRDefault="00AC086A">
      <w:pPr>
        <w:ind w:firstLineChars="300" w:firstLine="632"/>
        <w:rPr>
          <w:rFonts w:ascii="宋体" w:hAnsi="宋体"/>
        </w:rPr>
      </w:pPr>
      <w:r w:rsidRPr="00FB7FB9">
        <w:rPr>
          <w:rFonts w:ascii="宋体" w:hAnsi="宋体" w:hint="eastAsia"/>
          <w:b/>
        </w:rPr>
        <w:t>手工测试：</w:t>
      </w:r>
      <w:r w:rsidRPr="00FB7FB9">
        <w:rPr>
          <w:rFonts w:ascii="宋体" w:hAnsi="宋体" w:hint="eastAsia"/>
        </w:rPr>
        <w:t>采用人工操作，并人工观察确认测试结果的测试方法。如无特别的创新方法，诸如数据准备和场景描述策略等，此方法可以一笔带过。</w:t>
      </w:r>
    </w:p>
    <w:p w14:paraId="52080D98" w14:textId="77777777" w:rsidR="003911D6" w:rsidRPr="00FB7FB9" w:rsidRDefault="00AC086A">
      <w:pPr>
        <w:ind w:firstLineChars="300" w:firstLine="632"/>
        <w:rPr>
          <w:rFonts w:ascii="宋体" w:hAnsi="宋体"/>
        </w:rPr>
      </w:pPr>
      <w:r w:rsidRPr="00FB7FB9">
        <w:rPr>
          <w:rFonts w:ascii="宋体" w:hAnsi="宋体" w:hint="eastAsia"/>
          <w:b/>
        </w:rPr>
        <w:t>自动化测试：</w:t>
      </w:r>
      <w:r w:rsidRPr="00FB7FB9">
        <w:rPr>
          <w:rFonts w:ascii="宋体" w:hAnsi="宋体" w:hint="eastAsia"/>
        </w:rPr>
        <w:t>使用提前准备好的自动化case完全无人工干预的测试。该方法如果需要特别的工具、关键字开发，需要注明。</w:t>
      </w:r>
    </w:p>
    <w:p w14:paraId="19FE70C4" w14:textId="77777777" w:rsidR="003911D6" w:rsidRPr="00FB7FB9" w:rsidRDefault="00AC086A">
      <w:pPr>
        <w:ind w:firstLineChars="300" w:firstLine="632"/>
        <w:rPr>
          <w:rFonts w:ascii="宋体" w:hAnsi="宋体"/>
        </w:rPr>
      </w:pPr>
      <w:r w:rsidRPr="00FB7FB9">
        <w:rPr>
          <w:rFonts w:ascii="宋体" w:hAnsi="宋体" w:hint="eastAsia"/>
          <w:b/>
        </w:rPr>
        <w:t>自动化辅助测试：</w:t>
      </w:r>
      <w:r w:rsidRPr="00FB7FB9">
        <w:rPr>
          <w:rFonts w:ascii="宋体" w:hAnsi="宋体"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5138BBEF" w14:textId="77777777" w:rsidR="00B62CD9" w:rsidRPr="00FB7FB9" w:rsidRDefault="00B62CD9" w:rsidP="00FB7FB9">
      <w:pPr>
        <w:rPr>
          <w:rFonts w:ascii="宋体" w:hAnsi="宋体"/>
        </w:rPr>
      </w:pPr>
    </w:p>
    <w:p w14:paraId="088EAA87" w14:textId="77777777" w:rsidR="00B62CD9" w:rsidRPr="00FB7FB9" w:rsidRDefault="00B62CD9">
      <w:pPr>
        <w:ind w:firstLineChars="300" w:firstLine="630"/>
        <w:rPr>
          <w:rFonts w:ascii="宋体" w:hAnsi="宋体"/>
        </w:rPr>
      </w:pPr>
    </w:p>
    <w:p w14:paraId="6430A354" w14:textId="77777777" w:rsidR="00B62CD9" w:rsidRPr="00FB7FB9" w:rsidRDefault="00B62CD9" w:rsidP="00B62CD9">
      <w:pPr>
        <w:pStyle w:val="4"/>
      </w:pPr>
      <w:r w:rsidRPr="00FB7FB9">
        <w:rPr>
          <w:rFonts w:hint="eastAsia"/>
        </w:rPr>
        <w:lastRenderedPageBreak/>
        <w:t>IOC</w:t>
      </w:r>
      <w:r w:rsidRPr="00FB7FB9">
        <w:rPr>
          <w:rFonts w:hint="eastAsia"/>
        </w:rPr>
        <w:t>管理模块</w:t>
      </w:r>
    </w:p>
    <w:p w14:paraId="38F6C6C0" w14:textId="77777777" w:rsidR="00B62CD9" w:rsidRPr="00540F2A" w:rsidRDefault="00B62CD9" w:rsidP="00540F2A">
      <w:pPr>
        <w:pStyle w:val="aa"/>
        <w:numPr>
          <w:ilvl w:val="0"/>
          <w:numId w:val="27"/>
        </w:numPr>
        <w:ind w:firstLineChars="0"/>
        <w:rPr>
          <w:rFonts w:ascii="宋体" w:hAnsi="宋体"/>
          <w:b/>
          <w:iCs/>
        </w:rPr>
      </w:pPr>
      <w:commentRangeStart w:id="108"/>
      <w:r w:rsidRPr="00540F2A">
        <w:rPr>
          <w:rFonts w:ascii="宋体" w:hAnsi="宋体" w:hint="eastAsia"/>
          <w:b/>
          <w:iCs/>
        </w:rPr>
        <w:t>主要功能描述</w:t>
      </w:r>
    </w:p>
    <w:p w14:paraId="6E33898A" w14:textId="77777777" w:rsidR="00540F2A" w:rsidRPr="00540F2A" w:rsidRDefault="00540F2A" w:rsidP="00540F2A">
      <w:pPr>
        <w:pStyle w:val="aa"/>
        <w:ind w:left="1410" w:firstLineChars="0" w:firstLine="0"/>
        <w:rPr>
          <w:rFonts w:ascii="宋体" w:hAnsi="宋体"/>
          <w:b/>
          <w:iCs/>
        </w:rPr>
      </w:pPr>
    </w:p>
    <w:p w14:paraId="4A307283" w14:textId="77777777" w:rsidR="00B62CD9" w:rsidRPr="00540F2A" w:rsidRDefault="00B62CD9" w:rsidP="00540F2A">
      <w:pPr>
        <w:pStyle w:val="aa"/>
        <w:numPr>
          <w:ilvl w:val="0"/>
          <w:numId w:val="27"/>
        </w:numPr>
        <w:ind w:firstLineChars="0"/>
        <w:rPr>
          <w:rFonts w:ascii="宋体" w:hAnsi="宋体"/>
          <w:b/>
          <w:iCs/>
        </w:rPr>
      </w:pPr>
      <w:r w:rsidRPr="00540F2A">
        <w:rPr>
          <w:rFonts w:ascii="宋体" w:hAnsi="宋体" w:hint="eastAsia"/>
          <w:b/>
          <w:iCs/>
        </w:rPr>
        <w:t>测试点分析</w:t>
      </w:r>
    </w:p>
    <w:commentRangeEnd w:id="108"/>
    <w:p w14:paraId="3FA5DD56" w14:textId="77777777" w:rsidR="00540F2A" w:rsidRPr="00540F2A" w:rsidRDefault="00F46FD3" w:rsidP="00540F2A">
      <w:pPr>
        <w:pStyle w:val="aa"/>
        <w:rPr>
          <w:rFonts w:ascii="宋体" w:hAnsi="宋体"/>
          <w:b/>
          <w:iCs/>
        </w:rPr>
      </w:pPr>
      <w:r>
        <w:rPr>
          <w:rStyle w:val="ab"/>
        </w:rPr>
        <w:commentReference w:id="108"/>
      </w:r>
    </w:p>
    <w:p w14:paraId="59290C99" w14:textId="77777777" w:rsidR="00540F2A" w:rsidRPr="00540F2A" w:rsidRDefault="00540F2A" w:rsidP="00540F2A">
      <w:pPr>
        <w:pStyle w:val="aa"/>
        <w:ind w:left="1410" w:firstLineChars="0" w:firstLine="0"/>
        <w:rPr>
          <w:rFonts w:ascii="宋体" w:hAnsi="宋体"/>
          <w:b/>
          <w:iCs/>
        </w:rPr>
      </w:pPr>
    </w:p>
    <w:p w14:paraId="16D53A0D" w14:textId="77777777" w:rsidR="00C933EB" w:rsidRPr="00FB7FB9" w:rsidRDefault="00C933EB" w:rsidP="00B62CD9">
      <w:pPr>
        <w:ind w:left="1050"/>
        <w:rPr>
          <w:rFonts w:ascii="宋体" w:hAnsi="宋体"/>
          <w:b/>
          <w:iCs/>
        </w:rPr>
      </w:pPr>
      <w:r w:rsidRPr="00FB7FB9">
        <w:t xml:space="preserve">3. </w:t>
      </w:r>
      <w:r w:rsidRPr="00FB7FB9">
        <w:rPr>
          <w:rFonts w:hint="eastAsia"/>
        </w:rPr>
        <w:t>部分</w:t>
      </w:r>
      <w:r w:rsidRPr="00FB7FB9">
        <w:rPr>
          <w:rFonts w:ascii="宋体" w:hAnsi="宋体" w:hint="eastAsia"/>
          <w:b/>
          <w:iCs/>
        </w:rPr>
        <w:t>测试用例</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14:paraId="6EBBFDCE" w14:textId="77777777" w:rsidTr="00E6629A">
        <w:trPr>
          <w:jc w:val="center"/>
        </w:trPr>
        <w:tc>
          <w:tcPr>
            <w:tcW w:w="1209" w:type="dxa"/>
            <w:shd w:val="clear" w:color="auto" w:fill="auto"/>
            <w:tcMar>
              <w:top w:w="45" w:type="dxa"/>
              <w:left w:w="45" w:type="dxa"/>
              <w:bottom w:w="45" w:type="dxa"/>
              <w:right w:w="45" w:type="dxa"/>
            </w:tcMar>
            <w:vAlign w:val="center"/>
          </w:tcPr>
          <w:p w14:paraId="0D20D0DA" w14:textId="77777777" w:rsidR="0010542B" w:rsidRPr="00FB7FB9" w:rsidRDefault="0010542B" w:rsidP="00E6629A">
            <w:pPr>
              <w:jc w:val="center"/>
              <w:rPr>
                <w:rFonts w:eastAsiaTheme="minorEastAsia"/>
                <w:sz w:val="20"/>
              </w:rPr>
            </w:pPr>
            <w:bookmarkStart w:id="109" w:name="OLE_LINK1"/>
            <w:bookmarkStart w:id="110" w:name="OLE_LINK2"/>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14:paraId="3EF903A7" w14:textId="77777777" w:rsidR="0010542B" w:rsidRPr="00FB7FB9" w:rsidRDefault="0010542B" w:rsidP="00E6629A">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14:paraId="720DE9F1" w14:textId="77777777" w:rsidR="0010542B" w:rsidRPr="00FB7FB9" w:rsidRDefault="0010542B" w:rsidP="00E6629A">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14:paraId="1AD4BF4F" w14:textId="77777777" w:rsidR="0010542B" w:rsidRPr="00FB7FB9" w:rsidRDefault="0010542B" w:rsidP="00E6629A">
            <w:pPr>
              <w:jc w:val="center"/>
              <w:rPr>
                <w:rFonts w:eastAsiaTheme="minorEastAsia"/>
                <w:sz w:val="20"/>
              </w:rPr>
            </w:pPr>
            <w:r w:rsidRPr="00FB7FB9">
              <w:rPr>
                <w:rFonts w:eastAsiaTheme="minorEastAsia"/>
                <w:sz w:val="20"/>
              </w:rPr>
              <w:t>0.1</w:t>
            </w:r>
          </w:p>
        </w:tc>
      </w:tr>
      <w:tr w:rsidR="0010542B" w:rsidRPr="00FB7FB9" w14:paraId="4DCD58A3" w14:textId="77777777" w:rsidTr="00E6629A">
        <w:trPr>
          <w:jc w:val="center"/>
        </w:trPr>
        <w:tc>
          <w:tcPr>
            <w:tcW w:w="1209" w:type="dxa"/>
            <w:shd w:val="clear" w:color="auto" w:fill="auto"/>
            <w:tcMar>
              <w:top w:w="45" w:type="dxa"/>
              <w:left w:w="45" w:type="dxa"/>
              <w:bottom w:w="45" w:type="dxa"/>
              <w:right w:w="45" w:type="dxa"/>
            </w:tcMar>
            <w:vAlign w:val="center"/>
          </w:tcPr>
          <w:p w14:paraId="3D04CC4F" w14:textId="77777777" w:rsidR="0010542B" w:rsidRPr="00FB7FB9" w:rsidRDefault="0010542B" w:rsidP="00E6629A">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14:paraId="7C1ED1EE" w14:textId="77777777" w:rsidR="0010542B" w:rsidRPr="00FB7FB9" w:rsidRDefault="0010542B" w:rsidP="00E6629A">
            <w:pPr>
              <w:jc w:val="center"/>
              <w:rPr>
                <w:rFonts w:eastAsiaTheme="minorEastAsia"/>
                <w:sz w:val="20"/>
              </w:rPr>
            </w:pPr>
            <w:r w:rsidRPr="00FB7FB9">
              <w:rPr>
                <w:rFonts w:eastAsiaTheme="minorEastAsia" w:hint="eastAsia"/>
                <w:sz w:val="20"/>
              </w:rPr>
              <w:t>IOC</w:t>
            </w:r>
          </w:p>
        </w:tc>
        <w:tc>
          <w:tcPr>
            <w:tcW w:w="1200" w:type="dxa"/>
            <w:shd w:val="clear" w:color="auto" w:fill="auto"/>
            <w:tcMar>
              <w:top w:w="45" w:type="dxa"/>
              <w:left w:w="45" w:type="dxa"/>
              <w:bottom w:w="45" w:type="dxa"/>
              <w:right w:w="45" w:type="dxa"/>
            </w:tcMar>
            <w:vAlign w:val="center"/>
          </w:tcPr>
          <w:p w14:paraId="4568927E" w14:textId="77777777" w:rsidR="0010542B" w:rsidRPr="00FB7FB9" w:rsidRDefault="0010542B" w:rsidP="00E6629A">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14:paraId="57C8CF80" w14:textId="77777777" w:rsidR="0010542B" w:rsidRPr="00FB7FB9" w:rsidRDefault="0010542B" w:rsidP="00E6629A">
            <w:pPr>
              <w:jc w:val="center"/>
              <w:rPr>
                <w:rFonts w:eastAsiaTheme="minorEastAsia"/>
                <w:sz w:val="20"/>
              </w:rPr>
            </w:pPr>
            <w:r w:rsidRPr="00FB7FB9">
              <w:rPr>
                <w:rFonts w:eastAsiaTheme="minorEastAsia" w:hint="eastAsia"/>
                <w:sz w:val="20"/>
              </w:rPr>
              <w:t>胡明昊</w:t>
            </w:r>
          </w:p>
        </w:tc>
      </w:tr>
      <w:tr w:rsidR="0010542B" w:rsidRPr="00FB7FB9" w14:paraId="1C41F8F8" w14:textId="77777777" w:rsidTr="00E6629A">
        <w:trPr>
          <w:jc w:val="center"/>
        </w:trPr>
        <w:tc>
          <w:tcPr>
            <w:tcW w:w="1209" w:type="dxa"/>
            <w:shd w:val="clear" w:color="auto" w:fill="auto"/>
            <w:tcMar>
              <w:top w:w="45" w:type="dxa"/>
              <w:left w:w="45" w:type="dxa"/>
              <w:bottom w:w="45" w:type="dxa"/>
              <w:right w:w="45" w:type="dxa"/>
            </w:tcMar>
            <w:vAlign w:val="center"/>
          </w:tcPr>
          <w:p w14:paraId="59CE37B6" w14:textId="77777777" w:rsidR="0010542B" w:rsidRPr="00FB7FB9" w:rsidRDefault="0010542B" w:rsidP="00E6629A">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14:paraId="573C1A6E" w14:textId="77777777" w:rsidR="0010542B" w:rsidRPr="00FB7FB9" w:rsidRDefault="0010542B" w:rsidP="00E6629A">
            <w:pPr>
              <w:jc w:val="center"/>
              <w:rPr>
                <w:rFonts w:eastAsiaTheme="minorEastAsia"/>
                <w:sz w:val="20"/>
              </w:rPr>
            </w:pPr>
            <w:commentRangeStart w:id="111"/>
            <w:r w:rsidRPr="00FB7FB9">
              <w:rPr>
                <w:rFonts w:eastAsiaTheme="minorEastAsia" w:hint="eastAsia"/>
                <w:sz w:val="20"/>
              </w:rPr>
              <w:t>IOC</w:t>
            </w:r>
            <w:commentRangeEnd w:id="111"/>
            <w:r w:rsidR="00F46FD3">
              <w:rPr>
                <w:rStyle w:val="ab"/>
              </w:rPr>
              <w:commentReference w:id="111"/>
            </w:r>
          </w:p>
        </w:tc>
        <w:tc>
          <w:tcPr>
            <w:tcW w:w="1200" w:type="dxa"/>
            <w:shd w:val="clear" w:color="auto" w:fill="auto"/>
            <w:tcMar>
              <w:top w:w="45" w:type="dxa"/>
              <w:left w:w="45" w:type="dxa"/>
              <w:bottom w:w="45" w:type="dxa"/>
              <w:right w:w="45" w:type="dxa"/>
            </w:tcMar>
            <w:vAlign w:val="center"/>
          </w:tcPr>
          <w:p w14:paraId="37CEDB95" w14:textId="77777777" w:rsidR="0010542B" w:rsidRPr="00FB7FB9" w:rsidRDefault="0010542B" w:rsidP="00E6629A">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14:paraId="15CAB301" w14:textId="77777777" w:rsidR="0010542B" w:rsidRPr="00FB7FB9" w:rsidRDefault="0010542B" w:rsidP="00E6629A">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14:paraId="66507917" w14:textId="77777777" w:rsidTr="00E6629A">
        <w:trPr>
          <w:jc w:val="center"/>
        </w:trPr>
        <w:tc>
          <w:tcPr>
            <w:tcW w:w="1209" w:type="dxa"/>
            <w:shd w:val="clear" w:color="auto" w:fill="auto"/>
            <w:tcMar>
              <w:top w:w="45" w:type="dxa"/>
              <w:left w:w="45" w:type="dxa"/>
              <w:bottom w:w="45" w:type="dxa"/>
              <w:right w:w="45" w:type="dxa"/>
            </w:tcMar>
            <w:vAlign w:val="center"/>
          </w:tcPr>
          <w:p w14:paraId="29F90023" w14:textId="77777777" w:rsidR="0010542B" w:rsidRPr="00FB7FB9" w:rsidRDefault="0010542B" w:rsidP="00E6629A">
            <w:pPr>
              <w:jc w:val="center"/>
              <w:rPr>
                <w:rFonts w:eastAsiaTheme="minorEastAsia"/>
                <w:sz w:val="20"/>
              </w:rPr>
            </w:pPr>
            <w:r w:rsidRPr="00FB7FB9">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14:paraId="5087017A" w14:textId="77777777" w:rsidR="0010542B" w:rsidRPr="00FB7FB9" w:rsidRDefault="0010542B" w:rsidP="00E6629A">
            <w:pPr>
              <w:rPr>
                <w:rFonts w:eastAsiaTheme="minorEastAsia"/>
                <w:sz w:val="20"/>
              </w:rPr>
            </w:pPr>
            <w:commentRangeStart w:id="112"/>
            <w:r w:rsidRPr="00FB7FB9">
              <w:rPr>
                <w:rFonts w:eastAsiaTheme="minorEastAsia" w:hint="eastAsia"/>
                <w:sz w:val="20"/>
              </w:rPr>
              <w:t>I</w:t>
            </w:r>
            <w:r w:rsidRPr="00FB7FB9">
              <w:rPr>
                <w:rFonts w:eastAsiaTheme="minorEastAsia"/>
                <w:sz w:val="20"/>
              </w:rPr>
              <w:t>OC</w:t>
            </w:r>
            <w:commentRangeEnd w:id="112"/>
            <w:r w:rsidR="00F46FD3">
              <w:rPr>
                <w:rStyle w:val="ab"/>
              </w:rPr>
              <w:commentReference w:id="112"/>
            </w:r>
          </w:p>
        </w:tc>
      </w:tr>
      <w:tr w:rsidR="0010542B" w:rsidRPr="00FB7FB9" w14:paraId="68BD5EFA" w14:textId="77777777" w:rsidTr="00E6629A">
        <w:trPr>
          <w:jc w:val="center"/>
        </w:trPr>
        <w:tc>
          <w:tcPr>
            <w:tcW w:w="1209" w:type="dxa"/>
            <w:shd w:val="clear" w:color="auto" w:fill="auto"/>
            <w:tcMar>
              <w:top w:w="45" w:type="dxa"/>
              <w:left w:w="45" w:type="dxa"/>
              <w:bottom w:w="45" w:type="dxa"/>
              <w:right w:w="45" w:type="dxa"/>
            </w:tcMar>
            <w:vAlign w:val="center"/>
          </w:tcPr>
          <w:p w14:paraId="3842440B" w14:textId="77777777" w:rsidR="0010542B" w:rsidRPr="00FB7FB9" w:rsidRDefault="0010542B" w:rsidP="00E6629A">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14:paraId="613927EB" w14:textId="77777777" w:rsidR="0010542B" w:rsidRPr="00FB7FB9" w:rsidRDefault="0010542B" w:rsidP="00E6629A">
            <w:pPr>
              <w:rPr>
                <w:rFonts w:eastAsiaTheme="minorEastAsia"/>
                <w:sz w:val="20"/>
              </w:rPr>
            </w:pPr>
            <w:r w:rsidRPr="00FB7FB9">
              <w:rPr>
                <w:rFonts w:eastAsiaTheme="minorEastAsia" w:hint="eastAsia"/>
                <w:sz w:val="20"/>
              </w:rPr>
              <w:t>IOC</w:t>
            </w:r>
            <w:r w:rsidRPr="00FB7FB9">
              <w:rPr>
                <w:rFonts w:eastAsiaTheme="minorEastAsia" w:hint="eastAsia"/>
                <w:sz w:val="20"/>
              </w:rPr>
              <w:t>管理用户创建的对象的生命周期，简化用户开发</w:t>
            </w:r>
          </w:p>
        </w:tc>
      </w:tr>
      <w:tr w:rsidR="0010542B" w:rsidRPr="00FB7FB9" w14:paraId="5BBCF6BD" w14:textId="77777777" w:rsidTr="00E6629A">
        <w:trPr>
          <w:jc w:val="center"/>
        </w:trPr>
        <w:tc>
          <w:tcPr>
            <w:tcW w:w="1209" w:type="dxa"/>
            <w:shd w:val="clear" w:color="auto" w:fill="auto"/>
            <w:tcMar>
              <w:top w:w="45" w:type="dxa"/>
              <w:left w:w="45" w:type="dxa"/>
              <w:bottom w:w="45" w:type="dxa"/>
              <w:right w:w="45" w:type="dxa"/>
            </w:tcMar>
            <w:vAlign w:val="center"/>
          </w:tcPr>
          <w:p w14:paraId="43F17948" w14:textId="77777777" w:rsidR="0010542B" w:rsidRPr="00FB7FB9" w:rsidRDefault="0010542B" w:rsidP="00E6629A">
            <w:pPr>
              <w:jc w:val="center"/>
              <w:rPr>
                <w:rFonts w:eastAsiaTheme="minorEastAsia"/>
                <w:sz w:val="20"/>
              </w:rPr>
            </w:pPr>
            <w:r w:rsidRPr="00FB7FB9">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14:paraId="21C69E8B" w14:textId="77777777" w:rsidR="0010542B" w:rsidRPr="00FB7FB9" w:rsidRDefault="0010542B" w:rsidP="00E6629A">
            <w:pPr>
              <w:rPr>
                <w:rFonts w:eastAsiaTheme="minorEastAsia"/>
                <w:sz w:val="20"/>
              </w:rPr>
            </w:pPr>
            <w:r w:rsidRPr="00FB7FB9">
              <w:rPr>
                <w:rFonts w:eastAsiaTheme="minorEastAsia" w:hint="eastAsia"/>
                <w:sz w:val="20"/>
              </w:rPr>
              <w:t>验证是否输入合法的信息，允许合法登陆，阻止非法登陆</w:t>
            </w:r>
          </w:p>
        </w:tc>
      </w:tr>
      <w:tr w:rsidR="0010542B" w:rsidRPr="00FB7FB9" w14:paraId="0CE41157" w14:textId="77777777" w:rsidTr="00E6629A">
        <w:trPr>
          <w:jc w:val="center"/>
        </w:trPr>
        <w:tc>
          <w:tcPr>
            <w:tcW w:w="1209" w:type="dxa"/>
            <w:shd w:val="clear" w:color="auto" w:fill="auto"/>
            <w:tcMar>
              <w:top w:w="45" w:type="dxa"/>
              <w:left w:w="45" w:type="dxa"/>
              <w:bottom w:w="45" w:type="dxa"/>
              <w:right w:w="45" w:type="dxa"/>
            </w:tcMar>
            <w:vAlign w:val="center"/>
          </w:tcPr>
          <w:p w14:paraId="7B528BFF" w14:textId="77777777" w:rsidR="0010542B" w:rsidRPr="00FB7FB9" w:rsidRDefault="0010542B" w:rsidP="00E6629A">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14:paraId="28D19F96" w14:textId="77777777" w:rsidR="0010542B" w:rsidRPr="00FB7FB9" w:rsidRDefault="0010542B" w:rsidP="00E6629A">
            <w:pPr>
              <w:rPr>
                <w:rFonts w:eastAsiaTheme="minorEastAsia"/>
                <w:sz w:val="20"/>
              </w:rPr>
            </w:pPr>
            <w:r w:rsidRPr="00FB7FB9">
              <w:rPr>
                <w:rFonts w:eastAsiaTheme="minorEastAsia" w:hint="eastAsia"/>
                <w:sz w:val="20"/>
              </w:rPr>
              <w:t>无</w:t>
            </w:r>
          </w:p>
        </w:tc>
      </w:tr>
      <w:tr w:rsidR="0010542B" w:rsidRPr="00FB7FB9" w14:paraId="78120809" w14:textId="77777777" w:rsidTr="00E6629A">
        <w:trPr>
          <w:jc w:val="center"/>
        </w:trPr>
        <w:tc>
          <w:tcPr>
            <w:tcW w:w="1209" w:type="dxa"/>
            <w:shd w:val="clear" w:color="auto" w:fill="auto"/>
            <w:tcMar>
              <w:top w:w="45" w:type="dxa"/>
              <w:left w:w="45" w:type="dxa"/>
              <w:bottom w:w="45" w:type="dxa"/>
              <w:right w:w="45" w:type="dxa"/>
            </w:tcMar>
            <w:vAlign w:val="center"/>
          </w:tcPr>
          <w:p w14:paraId="2479F3E6" w14:textId="77777777" w:rsidR="0010542B" w:rsidRPr="00FB7FB9" w:rsidRDefault="0010542B" w:rsidP="00E6629A">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14:paraId="758E885B" w14:textId="77777777" w:rsidR="0010542B" w:rsidRPr="00FB7FB9" w:rsidRDefault="0010542B" w:rsidP="00E6629A">
            <w:pPr>
              <w:rPr>
                <w:rFonts w:eastAsiaTheme="minorEastAsia"/>
                <w:sz w:val="20"/>
              </w:rPr>
            </w:pPr>
            <w:r w:rsidRPr="00FB7FB9">
              <w:rPr>
                <w:rFonts w:eastAsiaTheme="minorEastAsia" w:hint="eastAsia"/>
                <w:sz w:val="20"/>
              </w:rPr>
              <w:t>IOC</w:t>
            </w:r>
            <w:r w:rsidRPr="00FB7FB9">
              <w:rPr>
                <w:rFonts w:eastAsiaTheme="minorEastAsia" w:hint="eastAsia"/>
                <w:sz w:val="20"/>
              </w:rPr>
              <w:t>对开发代码扫描，对所有的类进行初始化，并向包含</w:t>
            </w:r>
            <w:r w:rsidRPr="00FB7FB9">
              <w:rPr>
                <w:rFonts w:eastAsiaTheme="minorEastAsia" w:hint="eastAsia"/>
                <w:sz w:val="20"/>
              </w:rPr>
              <w:t>@Inject</w:t>
            </w:r>
            <w:r w:rsidRPr="00FB7FB9">
              <w:rPr>
                <w:rFonts w:eastAsiaTheme="minorEastAsia" w:hint="eastAsia"/>
                <w:sz w:val="20"/>
              </w:rPr>
              <w:t>的对象中注入初始化后的值。</w:t>
            </w:r>
          </w:p>
        </w:tc>
      </w:tr>
      <w:tr w:rsidR="0010542B" w:rsidRPr="00FB7FB9" w14:paraId="4E28FE1D" w14:textId="77777777" w:rsidTr="00E6629A">
        <w:trPr>
          <w:jc w:val="center"/>
        </w:trPr>
        <w:tc>
          <w:tcPr>
            <w:tcW w:w="1209" w:type="dxa"/>
            <w:shd w:val="clear" w:color="auto" w:fill="auto"/>
            <w:tcMar>
              <w:top w:w="45" w:type="dxa"/>
              <w:left w:w="45" w:type="dxa"/>
              <w:bottom w:w="45" w:type="dxa"/>
              <w:right w:w="45" w:type="dxa"/>
            </w:tcMar>
            <w:vAlign w:val="center"/>
          </w:tcPr>
          <w:p w14:paraId="66CB4092" w14:textId="77777777" w:rsidR="0010542B" w:rsidRPr="00FB7FB9" w:rsidRDefault="0010542B" w:rsidP="00E6629A">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14:paraId="1E791242" w14:textId="77777777" w:rsidR="0010542B" w:rsidRPr="00FB7FB9" w:rsidRDefault="0010542B" w:rsidP="00E6629A">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14:paraId="25BE3310" w14:textId="77777777" w:rsidR="0010542B" w:rsidRPr="00FB7FB9" w:rsidRDefault="0010542B" w:rsidP="00E6629A">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14:paraId="0CB9B26D" w14:textId="77777777" w:rsidR="0010542B" w:rsidRPr="00FB7FB9" w:rsidRDefault="0010542B" w:rsidP="00E6629A">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14:paraId="4AFEA942" w14:textId="77777777" w:rsidR="0010542B" w:rsidRPr="00FB7FB9" w:rsidRDefault="0010542B" w:rsidP="00E6629A">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14:paraId="26B02285" w14:textId="77777777" w:rsidR="0010542B" w:rsidRPr="00FB7FB9" w:rsidRDefault="0010542B" w:rsidP="00E6629A">
            <w:pPr>
              <w:rPr>
                <w:rFonts w:eastAsiaTheme="minorEastAsia"/>
                <w:sz w:val="20"/>
              </w:rPr>
            </w:pPr>
            <w:r w:rsidRPr="00FB7FB9">
              <w:rPr>
                <w:rFonts w:eastAsiaTheme="minorEastAsia" w:hint="eastAsia"/>
                <w:sz w:val="20"/>
              </w:rPr>
              <w:t>测试状态（</w:t>
            </w:r>
            <w:r w:rsidRPr="00FB7FB9">
              <w:rPr>
                <w:rFonts w:eastAsiaTheme="minorEastAsia" w:hint="eastAsia"/>
                <w:sz w:val="20"/>
              </w:rPr>
              <w:t>P/F</w:t>
            </w:r>
            <w:r w:rsidRPr="00FB7FB9">
              <w:rPr>
                <w:rFonts w:eastAsiaTheme="minorEastAsia" w:hint="eastAsia"/>
                <w:sz w:val="20"/>
              </w:rPr>
              <w:t>）</w:t>
            </w:r>
          </w:p>
        </w:tc>
      </w:tr>
      <w:tr w:rsidR="0010542B" w:rsidRPr="00FB7FB9" w14:paraId="3C173AD3" w14:textId="77777777" w:rsidTr="00E6629A">
        <w:trPr>
          <w:jc w:val="center"/>
        </w:trPr>
        <w:tc>
          <w:tcPr>
            <w:tcW w:w="1209" w:type="dxa"/>
            <w:shd w:val="clear" w:color="auto" w:fill="auto"/>
            <w:tcMar>
              <w:top w:w="45" w:type="dxa"/>
              <w:left w:w="45" w:type="dxa"/>
              <w:bottom w:w="45" w:type="dxa"/>
              <w:right w:w="45" w:type="dxa"/>
            </w:tcMar>
            <w:vAlign w:val="center"/>
          </w:tcPr>
          <w:p w14:paraId="15A98869" w14:textId="77777777" w:rsidR="0010542B" w:rsidRPr="00FB7FB9" w:rsidRDefault="0010542B" w:rsidP="00E6629A">
            <w:pPr>
              <w:jc w:val="center"/>
              <w:rPr>
                <w:rFonts w:eastAsiaTheme="minorEastAsia"/>
                <w:sz w:val="20"/>
              </w:rPr>
            </w:pPr>
            <w:r w:rsidRPr="00FB7FB9">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14:paraId="23E2F0E0" w14:textId="77777777" w:rsidR="0010542B" w:rsidRPr="00FB7FB9" w:rsidRDefault="0010542B" w:rsidP="00E6629A">
            <w:pPr>
              <w:rPr>
                <w:rFonts w:eastAsiaTheme="minorEastAsia"/>
                <w:sz w:val="20"/>
              </w:rPr>
            </w:pPr>
            <w:r w:rsidRPr="00FB7FB9">
              <w:rPr>
                <w:rFonts w:eastAsiaTheme="minorEastAsia" w:hint="eastAsia"/>
                <w:sz w:val="20"/>
              </w:rPr>
              <w:t xml:space="preserve">1 </w:t>
            </w:r>
            <w:r w:rsidRPr="00FB7FB9">
              <w:rPr>
                <w:rFonts w:eastAsiaTheme="minorEastAsia" w:hint="eastAsia"/>
                <w:sz w:val="20"/>
              </w:rPr>
              <w:t>创建、获取</w:t>
            </w:r>
            <w:r w:rsidRPr="00FB7FB9">
              <w:rPr>
                <w:rFonts w:eastAsiaTheme="minorEastAsia" w:hint="eastAsia"/>
                <w:sz w:val="20"/>
              </w:rPr>
              <w:t>IOC</w:t>
            </w:r>
            <w:r w:rsidRPr="00FB7FB9">
              <w:rPr>
                <w:rFonts w:eastAsiaTheme="minorEastAsia" w:hint="eastAsia"/>
                <w:sz w:val="20"/>
              </w:rPr>
              <w:t>对象</w:t>
            </w:r>
          </w:p>
          <w:p w14:paraId="543F74DA" w14:textId="77777777" w:rsidR="0010542B" w:rsidRPr="00FB7FB9" w:rsidRDefault="0010542B" w:rsidP="00E6629A">
            <w:pPr>
              <w:rPr>
                <w:rFonts w:eastAsiaTheme="minorEastAsia"/>
                <w:sz w:val="20"/>
              </w:rPr>
            </w:pPr>
            <w:r w:rsidRPr="00FB7FB9">
              <w:rPr>
                <w:rFonts w:eastAsiaTheme="minorEastAsia" w:hint="eastAsia"/>
                <w:sz w:val="20"/>
              </w:rPr>
              <w:t xml:space="preserve">2 </w:t>
            </w:r>
            <w:r w:rsidRPr="00FB7FB9">
              <w:rPr>
                <w:rFonts w:eastAsiaTheme="minorEastAsia" w:hint="eastAsia"/>
                <w:sz w:val="20"/>
              </w:rPr>
              <w:t>调用</w:t>
            </w:r>
            <w:r w:rsidRPr="00FB7FB9">
              <w:rPr>
                <w:rFonts w:eastAsiaTheme="minorEastAsia" w:hint="eastAsia"/>
                <w:sz w:val="20"/>
              </w:rPr>
              <w:t>IOC</w:t>
            </w:r>
            <w:r w:rsidRPr="00FB7FB9">
              <w:rPr>
                <w:rFonts w:eastAsiaTheme="minorEastAsia" w:hint="eastAsia"/>
                <w:sz w:val="20"/>
              </w:rPr>
              <w:t>初始化方法</w:t>
            </w:r>
          </w:p>
        </w:tc>
        <w:tc>
          <w:tcPr>
            <w:tcW w:w="1200" w:type="dxa"/>
            <w:shd w:val="clear" w:color="auto" w:fill="auto"/>
            <w:tcMar>
              <w:top w:w="45" w:type="dxa"/>
              <w:left w:w="45" w:type="dxa"/>
              <w:bottom w:w="45" w:type="dxa"/>
              <w:right w:w="45" w:type="dxa"/>
            </w:tcMar>
            <w:vAlign w:val="center"/>
          </w:tcPr>
          <w:p w14:paraId="2172A0DF" w14:textId="77777777" w:rsidR="0010542B" w:rsidRPr="00FB7FB9" w:rsidRDefault="0010542B" w:rsidP="00E6629A">
            <w:pPr>
              <w:rPr>
                <w:rFonts w:eastAsiaTheme="minorEastAsia"/>
                <w:sz w:val="20"/>
              </w:rPr>
            </w:pPr>
            <w:bookmarkStart w:id="113" w:name="OLE_LINK5"/>
            <w:bookmarkStart w:id="114" w:name="OLE_LINK6"/>
            <w:r w:rsidRPr="00FB7FB9">
              <w:rPr>
                <w:rFonts w:eastAsiaTheme="minorEastAsia" w:hint="eastAsia"/>
                <w:sz w:val="20"/>
              </w:rPr>
              <w:t>测试项目代码</w:t>
            </w:r>
            <w:bookmarkEnd w:id="113"/>
            <w:bookmarkEnd w:id="114"/>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14:paraId="45923E0A" w14:textId="77777777" w:rsidR="0010542B" w:rsidRPr="00FB7FB9" w:rsidRDefault="0010542B" w:rsidP="00E6629A">
            <w:pPr>
              <w:rPr>
                <w:rFonts w:eastAsiaTheme="minorEastAsia"/>
                <w:sz w:val="20"/>
              </w:rPr>
            </w:pPr>
            <w:r w:rsidRPr="00FB7FB9">
              <w:rPr>
                <w:rFonts w:eastAsiaTheme="minorEastAsia" w:hint="eastAsia"/>
                <w:sz w:val="20"/>
              </w:rPr>
              <w:t>IOC</w:t>
            </w:r>
            <w:r w:rsidRPr="00FB7FB9">
              <w:rPr>
                <w:rFonts w:eastAsiaTheme="minorEastAsia" w:hint="eastAsia"/>
                <w:sz w:val="20"/>
              </w:rPr>
              <w:t>中包含的</w:t>
            </w:r>
            <w:r w:rsidRPr="00FB7FB9">
              <w:rPr>
                <w:rFonts w:eastAsiaTheme="minorEastAsia" w:hint="eastAsia"/>
                <w:sz w:val="20"/>
              </w:rPr>
              <w:t>Bean</w:t>
            </w:r>
            <w:r w:rsidRPr="00FB7FB9">
              <w:rPr>
                <w:rFonts w:eastAsiaTheme="minorEastAsia" w:hint="eastAsia"/>
                <w:sz w:val="20"/>
              </w:rPr>
              <w:t>与测试项目中的类一一对应</w:t>
            </w:r>
          </w:p>
        </w:tc>
        <w:tc>
          <w:tcPr>
            <w:tcW w:w="1103" w:type="dxa"/>
            <w:shd w:val="clear" w:color="auto" w:fill="auto"/>
            <w:tcMar>
              <w:top w:w="45" w:type="dxa"/>
              <w:left w:w="45" w:type="dxa"/>
              <w:bottom w:w="45" w:type="dxa"/>
              <w:right w:w="45" w:type="dxa"/>
            </w:tcMar>
            <w:vAlign w:val="center"/>
          </w:tcPr>
          <w:p w14:paraId="1662D3DC"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68666AAC" w14:textId="77777777" w:rsidR="0010542B" w:rsidRPr="00FB7FB9" w:rsidRDefault="0010542B" w:rsidP="00E6629A">
            <w:pPr>
              <w:jc w:val="center"/>
              <w:rPr>
                <w:rFonts w:eastAsiaTheme="minorEastAsia"/>
                <w:sz w:val="20"/>
              </w:rPr>
            </w:pPr>
          </w:p>
        </w:tc>
      </w:tr>
      <w:tr w:rsidR="0010542B" w:rsidRPr="00FB7FB9" w14:paraId="4FA03D66" w14:textId="77777777" w:rsidTr="00E6629A">
        <w:trPr>
          <w:jc w:val="center"/>
        </w:trPr>
        <w:tc>
          <w:tcPr>
            <w:tcW w:w="1209" w:type="dxa"/>
            <w:shd w:val="clear" w:color="auto" w:fill="auto"/>
            <w:tcMar>
              <w:top w:w="45" w:type="dxa"/>
              <w:left w:w="45" w:type="dxa"/>
              <w:bottom w:w="45" w:type="dxa"/>
              <w:right w:w="45" w:type="dxa"/>
            </w:tcMar>
            <w:vAlign w:val="center"/>
          </w:tcPr>
          <w:p w14:paraId="62389188" w14:textId="77777777" w:rsidR="0010542B" w:rsidRPr="00FB7FB9" w:rsidRDefault="0010542B" w:rsidP="00E6629A">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14:paraId="2F34094A" w14:textId="77777777" w:rsidR="0010542B" w:rsidRPr="00FB7FB9" w:rsidRDefault="0010542B" w:rsidP="00E6629A">
            <w:pPr>
              <w:rPr>
                <w:rFonts w:eastAsiaTheme="minorEastAsia"/>
                <w:sz w:val="20"/>
              </w:rPr>
            </w:pPr>
            <w:bookmarkStart w:id="115" w:name="OLE_LINK7"/>
            <w:bookmarkStart w:id="116" w:name="OLE_LINK8"/>
            <w:r w:rsidRPr="00FB7FB9">
              <w:rPr>
                <w:rFonts w:eastAsiaTheme="minorEastAsia" w:hint="eastAsia"/>
                <w:sz w:val="20"/>
              </w:rPr>
              <w:t xml:space="preserve">1 </w:t>
            </w:r>
            <w:r w:rsidRPr="00FB7FB9">
              <w:rPr>
                <w:rFonts w:eastAsiaTheme="minorEastAsia" w:hint="eastAsia"/>
                <w:sz w:val="20"/>
              </w:rPr>
              <w:t>创建、获取</w:t>
            </w:r>
            <w:r w:rsidRPr="00FB7FB9">
              <w:rPr>
                <w:rFonts w:eastAsiaTheme="minorEastAsia" w:hint="eastAsia"/>
                <w:sz w:val="20"/>
              </w:rPr>
              <w:t>IOC</w:t>
            </w:r>
            <w:r w:rsidRPr="00FB7FB9">
              <w:rPr>
                <w:rFonts w:eastAsiaTheme="minorEastAsia" w:hint="eastAsia"/>
                <w:sz w:val="20"/>
              </w:rPr>
              <w:t>对象</w:t>
            </w:r>
          </w:p>
          <w:p w14:paraId="7A553186" w14:textId="77777777" w:rsidR="0010542B" w:rsidRPr="00FB7FB9" w:rsidRDefault="0010542B" w:rsidP="00E6629A">
            <w:pPr>
              <w:rPr>
                <w:rFonts w:eastAsiaTheme="minorEastAsia"/>
                <w:sz w:val="20"/>
              </w:rPr>
            </w:pPr>
            <w:r w:rsidRPr="00FB7FB9">
              <w:rPr>
                <w:rFonts w:eastAsiaTheme="minorEastAsia" w:hint="eastAsia"/>
                <w:sz w:val="20"/>
              </w:rPr>
              <w:t xml:space="preserve">2 </w:t>
            </w:r>
            <w:r w:rsidRPr="00FB7FB9">
              <w:rPr>
                <w:rFonts w:eastAsiaTheme="minorEastAsia" w:hint="eastAsia"/>
                <w:sz w:val="20"/>
              </w:rPr>
              <w:t>调用</w:t>
            </w:r>
            <w:r w:rsidRPr="00FB7FB9">
              <w:rPr>
                <w:rFonts w:eastAsiaTheme="minorEastAsia" w:hint="eastAsia"/>
                <w:sz w:val="20"/>
              </w:rPr>
              <w:t>IOC</w:t>
            </w:r>
            <w:r w:rsidRPr="00FB7FB9">
              <w:rPr>
                <w:rFonts w:eastAsiaTheme="minorEastAsia" w:hint="eastAsia"/>
                <w:sz w:val="20"/>
              </w:rPr>
              <w:t>初始化方法</w:t>
            </w:r>
          </w:p>
          <w:p w14:paraId="3159D31F" w14:textId="77777777" w:rsidR="0010542B" w:rsidRPr="00FB7FB9" w:rsidRDefault="0010542B" w:rsidP="00E6629A">
            <w:pPr>
              <w:rPr>
                <w:rFonts w:eastAsiaTheme="minorEastAsia"/>
                <w:sz w:val="20"/>
              </w:rPr>
            </w:pPr>
            <w:r w:rsidRPr="00FB7FB9">
              <w:rPr>
                <w:rFonts w:eastAsiaTheme="minorEastAsia" w:hint="eastAsia"/>
                <w:sz w:val="20"/>
              </w:rPr>
              <w:t xml:space="preserve">3 </w:t>
            </w:r>
            <w:r w:rsidRPr="00FB7FB9">
              <w:rPr>
                <w:rFonts w:eastAsiaTheme="minorEastAsia" w:hint="eastAsia"/>
                <w:sz w:val="20"/>
              </w:rPr>
              <w:t>调用</w:t>
            </w:r>
            <w:r w:rsidRPr="00FB7FB9">
              <w:rPr>
                <w:rFonts w:eastAsiaTheme="minorEastAsia" w:hint="eastAsia"/>
                <w:sz w:val="20"/>
              </w:rPr>
              <w:t>IOC</w:t>
            </w:r>
            <w:r w:rsidRPr="00FB7FB9">
              <w:rPr>
                <w:rFonts w:eastAsiaTheme="minorEastAsia" w:hint="eastAsia"/>
                <w:sz w:val="20"/>
              </w:rPr>
              <w:t>注入方法</w:t>
            </w:r>
            <w:bookmarkEnd w:id="115"/>
            <w:bookmarkEnd w:id="116"/>
          </w:p>
        </w:tc>
        <w:tc>
          <w:tcPr>
            <w:tcW w:w="1200" w:type="dxa"/>
            <w:shd w:val="clear" w:color="auto" w:fill="auto"/>
            <w:tcMar>
              <w:top w:w="45" w:type="dxa"/>
              <w:left w:w="45" w:type="dxa"/>
              <w:bottom w:w="45" w:type="dxa"/>
              <w:right w:w="45" w:type="dxa"/>
            </w:tcMar>
            <w:vAlign w:val="center"/>
          </w:tcPr>
          <w:p w14:paraId="5E052666" w14:textId="77777777" w:rsidR="0010542B" w:rsidRPr="00FB7FB9" w:rsidRDefault="0010542B" w:rsidP="00E6629A">
            <w:pPr>
              <w:rPr>
                <w:rFonts w:eastAsiaTheme="minorEastAsia"/>
                <w:sz w:val="20"/>
              </w:rPr>
            </w:pPr>
            <w:bookmarkStart w:id="117" w:name="OLE_LINK9"/>
            <w:bookmarkStart w:id="118" w:name="OLE_LINK10"/>
            <w:r w:rsidRPr="00FB7FB9">
              <w:rPr>
                <w:rFonts w:eastAsiaTheme="minorEastAsia" w:hint="eastAsia"/>
                <w:sz w:val="20"/>
              </w:rPr>
              <w:t>测试项目代码</w:t>
            </w:r>
            <w:bookmarkEnd w:id="117"/>
            <w:bookmarkEnd w:id="118"/>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14:paraId="069F049B" w14:textId="77777777" w:rsidR="0010542B" w:rsidRPr="00FB7FB9" w:rsidRDefault="0010542B" w:rsidP="00E6629A">
            <w:pPr>
              <w:rPr>
                <w:rFonts w:eastAsiaTheme="minorEastAsia"/>
                <w:sz w:val="20"/>
              </w:rPr>
            </w:pPr>
            <w:r w:rsidRPr="00FB7FB9">
              <w:rPr>
                <w:rFonts w:eastAsiaTheme="minorEastAsia" w:hint="eastAsia"/>
                <w:sz w:val="20"/>
              </w:rPr>
              <w:t>测试项目中使用</w:t>
            </w:r>
            <w:r w:rsidRPr="00FB7FB9">
              <w:rPr>
                <w:rFonts w:eastAsiaTheme="minorEastAsia" w:hint="eastAsia"/>
                <w:sz w:val="20"/>
              </w:rPr>
              <w:t>@Inject</w:t>
            </w:r>
            <w:r w:rsidRPr="00FB7FB9">
              <w:rPr>
                <w:rFonts w:eastAsiaTheme="minorEastAsia" w:hint="eastAsia"/>
                <w:sz w:val="20"/>
              </w:rPr>
              <w:t>注入的对象包含的值与</w:t>
            </w:r>
            <w:r w:rsidRPr="00FB7FB9">
              <w:rPr>
                <w:rFonts w:eastAsiaTheme="minorEastAsia" w:hint="eastAsia"/>
                <w:sz w:val="20"/>
              </w:rPr>
              <w:t>IOC</w:t>
            </w:r>
            <w:r w:rsidRPr="00FB7FB9">
              <w:rPr>
                <w:rFonts w:eastAsiaTheme="minorEastAsia" w:hint="eastAsia"/>
                <w:sz w:val="20"/>
              </w:rPr>
              <w:t>容器中包含的值一一对应。</w:t>
            </w:r>
          </w:p>
        </w:tc>
        <w:tc>
          <w:tcPr>
            <w:tcW w:w="1103" w:type="dxa"/>
            <w:shd w:val="clear" w:color="auto" w:fill="auto"/>
            <w:tcMar>
              <w:top w:w="45" w:type="dxa"/>
              <w:left w:w="45" w:type="dxa"/>
              <w:bottom w:w="45" w:type="dxa"/>
              <w:right w:w="45" w:type="dxa"/>
            </w:tcMar>
            <w:vAlign w:val="center"/>
          </w:tcPr>
          <w:p w14:paraId="1D8050DA"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5EAA8AEB" w14:textId="77777777" w:rsidR="0010542B" w:rsidRPr="00FB7FB9" w:rsidRDefault="0010542B" w:rsidP="00E6629A">
            <w:pPr>
              <w:jc w:val="center"/>
              <w:rPr>
                <w:rFonts w:eastAsiaTheme="minorEastAsia"/>
                <w:sz w:val="20"/>
              </w:rPr>
            </w:pPr>
          </w:p>
        </w:tc>
      </w:tr>
      <w:tr w:rsidR="0010542B" w:rsidRPr="00FB7FB9" w14:paraId="76209DE3" w14:textId="77777777" w:rsidTr="00E6629A">
        <w:trPr>
          <w:jc w:val="center"/>
        </w:trPr>
        <w:tc>
          <w:tcPr>
            <w:tcW w:w="1209" w:type="dxa"/>
            <w:shd w:val="clear" w:color="auto" w:fill="auto"/>
            <w:tcMar>
              <w:top w:w="45" w:type="dxa"/>
              <w:left w:w="45" w:type="dxa"/>
              <w:bottom w:w="45" w:type="dxa"/>
              <w:right w:w="45" w:type="dxa"/>
            </w:tcMar>
            <w:vAlign w:val="center"/>
          </w:tcPr>
          <w:p w14:paraId="51605EB3" w14:textId="77777777" w:rsidR="0010542B" w:rsidRPr="00FB7FB9" w:rsidRDefault="0010542B" w:rsidP="00E6629A">
            <w:pPr>
              <w:jc w:val="center"/>
              <w:rPr>
                <w:rFonts w:eastAsiaTheme="minorEastAsia"/>
                <w:sz w:val="20"/>
              </w:rPr>
            </w:pPr>
            <w:r w:rsidRPr="00FB7FB9">
              <w:rPr>
                <w:rFonts w:eastAsiaTheme="minorEastAsia" w:hint="eastAsia"/>
                <w:sz w:val="20"/>
              </w:rPr>
              <w:t>3</w:t>
            </w:r>
          </w:p>
        </w:tc>
        <w:tc>
          <w:tcPr>
            <w:tcW w:w="1791" w:type="dxa"/>
            <w:shd w:val="clear" w:color="auto" w:fill="auto"/>
            <w:tcMar>
              <w:top w:w="45" w:type="dxa"/>
              <w:left w:w="45" w:type="dxa"/>
              <w:bottom w:w="45" w:type="dxa"/>
              <w:right w:w="45" w:type="dxa"/>
            </w:tcMar>
            <w:vAlign w:val="center"/>
          </w:tcPr>
          <w:p w14:paraId="791DE166" w14:textId="77777777" w:rsidR="0010542B" w:rsidRPr="00FB7FB9" w:rsidRDefault="0010542B" w:rsidP="00E6629A">
            <w:pPr>
              <w:rPr>
                <w:rFonts w:eastAsiaTheme="minorEastAsia"/>
                <w:sz w:val="20"/>
              </w:rPr>
            </w:pPr>
            <w:r w:rsidRPr="00FB7FB9">
              <w:rPr>
                <w:rFonts w:eastAsiaTheme="minorEastAsia" w:hint="eastAsia"/>
                <w:sz w:val="20"/>
              </w:rPr>
              <w:t xml:space="preserve">1 </w:t>
            </w:r>
            <w:r w:rsidRPr="00FB7FB9">
              <w:rPr>
                <w:rFonts w:eastAsiaTheme="minorEastAsia" w:hint="eastAsia"/>
                <w:sz w:val="20"/>
              </w:rPr>
              <w:t>创建、获取</w:t>
            </w:r>
            <w:r w:rsidRPr="00FB7FB9">
              <w:rPr>
                <w:rFonts w:eastAsiaTheme="minorEastAsia" w:hint="eastAsia"/>
                <w:sz w:val="20"/>
              </w:rPr>
              <w:t>IOC</w:t>
            </w:r>
            <w:r w:rsidRPr="00FB7FB9">
              <w:rPr>
                <w:rFonts w:eastAsiaTheme="minorEastAsia" w:hint="eastAsia"/>
                <w:sz w:val="20"/>
              </w:rPr>
              <w:t>对象</w:t>
            </w:r>
          </w:p>
          <w:p w14:paraId="0A5D073C" w14:textId="77777777" w:rsidR="0010542B" w:rsidRPr="00FB7FB9" w:rsidRDefault="0010542B" w:rsidP="00E6629A">
            <w:pPr>
              <w:rPr>
                <w:rFonts w:eastAsiaTheme="minorEastAsia"/>
                <w:sz w:val="20"/>
              </w:rPr>
            </w:pPr>
            <w:r w:rsidRPr="00FB7FB9">
              <w:rPr>
                <w:rFonts w:eastAsiaTheme="minorEastAsia" w:hint="eastAsia"/>
                <w:sz w:val="20"/>
              </w:rPr>
              <w:t xml:space="preserve">2 </w:t>
            </w:r>
            <w:r w:rsidRPr="00FB7FB9">
              <w:rPr>
                <w:rFonts w:eastAsiaTheme="minorEastAsia" w:hint="eastAsia"/>
                <w:sz w:val="20"/>
              </w:rPr>
              <w:t>调用</w:t>
            </w:r>
            <w:r w:rsidRPr="00FB7FB9">
              <w:rPr>
                <w:rFonts w:eastAsiaTheme="minorEastAsia" w:hint="eastAsia"/>
                <w:sz w:val="20"/>
              </w:rPr>
              <w:t>IOC</w:t>
            </w:r>
            <w:r w:rsidRPr="00FB7FB9">
              <w:rPr>
                <w:rFonts w:eastAsiaTheme="minorEastAsia" w:hint="eastAsia"/>
                <w:sz w:val="20"/>
              </w:rPr>
              <w:t>初始化方法</w:t>
            </w:r>
          </w:p>
        </w:tc>
        <w:tc>
          <w:tcPr>
            <w:tcW w:w="1200" w:type="dxa"/>
            <w:shd w:val="clear" w:color="auto" w:fill="auto"/>
            <w:tcMar>
              <w:top w:w="45" w:type="dxa"/>
              <w:left w:w="45" w:type="dxa"/>
              <w:bottom w:w="45" w:type="dxa"/>
              <w:right w:w="45" w:type="dxa"/>
            </w:tcMar>
            <w:vAlign w:val="center"/>
          </w:tcPr>
          <w:p w14:paraId="2DEB41F8" w14:textId="77777777" w:rsidR="0010542B" w:rsidRPr="00FB7FB9" w:rsidRDefault="0010542B" w:rsidP="00E6629A">
            <w:pPr>
              <w:rPr>
                <w:rFonts w:eastAsiaTheme="minorEastAsia"/>
                <w:sz w:val="20"/>
              </w:rPr>
            </w:pPr>
            <w:r w:rsidRPr="00FB7FB9">
              <w:rPr>
                <w:rFonts w:eastAsiaTheme="minorEastAsia" w:hint="eastAsia"/>
                <w:sz w:val="20"/>
              </w:rPr>
              <w:t>不能编译通过的测试项目代码</w:t>
            </w:r>
            <w:r w:rsidRPr="00FB7FB9">
              <w:rPr>
                <w:rFonts w:eastAsiaTheme="minorEastAsia" w:hint="eastAsia"/>
                <w:sz w:val="20"/>
              </w:rPr>
              <w:t>Test02</w:t>
            </w:r>
          </w:p>
        </w:tc>
        <w:tc>
          <w:tcPr>
            <w:tcW w:w="1350" w:type="dxa"/>
            <w:shd w:val="clear" w:color="auto" w:fill="auto"/>
            <w:tcMar>
              <w:top w:w="45" w:type="dxa"/>
              <w:left w:w="45" w:type="dxa"/>
              <w:bottom w:w="45" w:type="dxa"/>
              <w:right w:w="45" w:type="dxa"/>
            </w:tcMar>
            <w:vAlign w:val="center"/>
          </w:tcPr>
          <w:p w14:paraId="354E9146" w14:textId="77777777" w:rsidR="0010542B" w:rsidRPr="00FB7FB9" w:rsidRDefault="0010542B" w:rsidP="00E6629A">
            <w:pPr>
              <w:rPr>
                <w:rFonts w:eastAsiaTheme="minorEastAsia"/>
                <w:sz w:val="20"/>
              </w:rPr>
            </w:pPr>
            <w:r w:rsidRPr="00FB7FB9">
              <w:rPr>
                <w:rFonts w:eastAsiaTheme="minorEastAsia" w:hint="eastAsia"/>
                <w:sz w:val="20"/>
              </w:rPr>
              <w:t>编译出错</w:t>
            </w:r>
          </w:p>
        </w:tc>
        <w:tc>
          <w:tcPr>
            <w:tcW w:w="1103" w:type="dxa"/>
            <w:shd w:val="clear" w:color="auto" w:fill="auto"/>
            <w:tcMar>
              <w:top w:w="45" w:type="dxa"/>
              <w:left w:w="45" w:type="dxa"/>
              <w:bottom w:w="45" w:type="dxa"/>
              <w:right w:w="45" w:type="dxa"/>
            </w:tcMar>
            <w:vAlign w:val="center"/>
          </w:tcPr>
          <w:p w14:paraId="2227FD87"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7335E860" w14:textId="77777777" w:rsidR="0010542B" w:rsidRPr="00FB7FB9" w:rsidRDefault="0010542B" w:rsidP="00E6629A">
            <w:pPr>
              <w:jc w:val="center"/>
              <w:rPr>
                <w:rFonts w:eastAsiaTheme="minorEastAsia"/>
                <w:sz w:val="20"/>
              </w:rPr>
            </w:pPr>
          </w:p>
        </w:tc>
      </w:tr>
      <w:tr w:rsidR="0010542B" w:rsidRPr="00FB7FB9" w14:paraId="0CB6230D" w14:textId="77777777" w:rsidTr="00E6629A">
        <w:trPr>
          <w:jc w:val="center"/>
        </w:trPr>
        <w:tc>
          <w:tcPr>
            <w:tcW w:w="1209" w:type="dxa"/>
            <w:shd w:val="clear" w:color="auto" w:fill="auto"/>
            <w:tcMar>
              <w:top w:w="45" w:type="dxa"/>
              <w:left w:w="45" w:type="dxa"/>
              <w:bottom w:w="45" w:type="dxa"/>
              <w:right w:w="45" w:type="dxa"/>
            </w:tcMar>
            <w:vAlign w:val="center"/>
          </w:tcPr>
          <w:p w14:paraId="5C5606C6" w14:textId="77777777" w:rsidR="0010542B" w:rsidRPr="00FB7FB9" w:rsidRDefault="0010542B" w:rsidP="00E6629A">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14:paraId="6B4EB6C3" w14:textId="77777777" w:rsidR="0010542B" w:rsidRPr="00FB7FB9" w:rsidRDefault="0010542B" w:rsidP="00E6629A">
            <w:pPr>
              <w:jc w:val="center"/>
              <w:rPr>
                <w:rFonts w:eastAsiaTheme="minorEastAsia"/>
                <w:sz w:val="20"/>
              </w:rPr>
            </w:pPr>
            <w:r w:rsidRPr="00FB7FB9">
              <w:rPr>
                <w:rFonts w:eastAsiaTheme="minorEastAsia" w:hint="eastAsia"/>
                <w:sz w:val="20"/>
              </w:rPr>
              <w:t>胡明昊</w:t>
            </w:r>
          </w:p>
        </w:tc>
        <w:tc>
          <w:tcPr>
            <w:tcW w:w="1200" w:type="dxa"/>
            <w:shd w:val="clear" w:color="auto" w:fill="auto"/>
            <w:tcMar>
              <w:top w:w="45" w:type="dxa"/>
              <w:left w:w="45" w:type="dxa"/>
              <w:bottom w:w="45" w:type="dxa"/>
              <w:right w:w="45" w:type="dxa"/>
            </w:tcMar>
            <w:vAlign w:val="center"/>
          </w:tcPr>
          <w:p w14:paraId="45C65911" w14:textId="77777777" w:rsidR="0010542B" w:rsidRPr="00FB7FB9" w:rsidRDefault="0010542B" w:rsidP="00E6629A">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14:paraId="6553AF53" w14:textId="77777777" w:rsidR="0010542B" w:rsidRPr="00FB7FB9" w:rsidRDefault="0010542B" w:rsidP="00E6629A">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14:paraId="5679EE4C" w14:textId="77777777" w:rsidR="0010542B" w:rsidRPr="00FB7FB9" w:rsidRDefault="0010542B" w:rsidP="00E6629A">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14:paraId="1EB7D013"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r>
      <w:bookmarkEnd w:id="109"/>
      <w:bookmarkEnd w:id="110"/>
    </w:tbl>
    <w:p w14:paraId="426B5B66" w14:textId="77777777" w:rsidR="0010542B" w:rsidRPr="00FB7FB9" w:rsidRDefault="0010542B" w:rsidP="00B62CD9">
      <w:pPr>
        <w:ind w:left="1050"/>
        <w:rPr>
          <w:rFonts w:ascii="宋体" w:hAnsi="宋体"/>
          <w:b/>
          <w:iCs/>
        </w:rPr>
      </w:pPr>
    </w:p>
    <w:p w14:paraId="2B9E424E" w14:textId="77777777" w:rsidR="00B62CD9" w:rsidRPr="00FB7FB9" w:rsidRDefault="00B62CD9" w:rsidP="00B62CD9">
      <w:pPr>
        <w:pStyle w:val="4"/>
      </w:pPr>
      <w:r w:rsidRPr="00FB7FB9">
        <w:rPr>
          <w:rFonts w:hint="eastAsia"/>
        </w:rPr>
        <w:lastRenderedPageBreak/>
        <w:t>配置模块</w:t>
      </w:r>
    </w:p>
    <w:p w14:paraId="7162738A" w14:textId="77777777" w:rsidR="00B62CD9" w:rsidRPr="00540F2A" w:rsidRDefault="00B62CD9" w:rsidP="00540F2A">
      <w:pPr>
        <w:pStyle w:val="aa"/>
        <w:numPr>
          <w:ilvl w:val="0"/>
          <w:numId w:val="28"/>
        </w:numPr>
        <w:ind w:firstLineChars="0"/>
        <w:rPr>
          <w:rFonts w:ascii="宋体" w:hAnsi="宋体"/>
          <w:b/>
          <w:iCs/>
        </w:rPr>
      </w:pPr>
      <w:r w:rsidRPr="00540F2A">
        <w:rPr>
          <w:rFonts w:ascii="宋体" w:hAnsi="宋体" w:hint="eastAsia"/>
          <w:b/>
          <w:iCs/>
        </w:rPr>
        <w:t>主要功能描述</w:t>
      </w:r>
    </w:p>
    <w:p w14:paraId="68F760BA" w14:textId="77777777" w:rsidR="00540F2A" w:rsidRPr="00540F2A" w:rsidRDefault="00540F2A" w:rsidP="00540F2A">
      <w:pPr>
        <w:pStyle w:val="aa"/>
        <w:ind w:left="1410" w:firstLineChars="0" w:firstLine="0"/>
        <w:rPr>
          <w:rFonts w:ascii="宋体" w:hAnsi="宋体"/>
          <w:b/>
          <w:iCs/>
        </w:rPr>
      </w:pPr>
    </w:p>
    <w:p w14:paraId="7546B97A" w14:textId="77777777" w:rsidR="00B62CD9" w:rsidRPr="00540F2A" w:rsidRDefault="00B62CD9" w:rsidP="00540F2A">
      <w:pPr>
        <w:pStyle w:val="aa"/>
        <w:numPr>
          <w:ilvl w:val="0"/>
          <w:numId w:val="28"/>
        </w:numPr>
        <w:ind w:firstLineChars="0"/>
        <w:rPr>
          <w:rFonts w:ascii="宋体" w:hAnsi="宋体"/>
          <w:b/>
          <w:iCs/>
        </w:rPr>
      </w:pPr>
      <w:r w:rsidRPr="00540F2A">
        <w:rPr>
          <w:rFonts w:ascii="宋体" w:hAnsi="宋体" w:hint="eastAsia"/>
          <w:b/>
          <w:iCs/>
        </w:rPr>
        <w:t>测试点分析</w:t>
      </w:r>
    </w:p>
    <w:p w14:paraId="35466B77" w14:textId="77777777" w:rsidR="00540F2A" w:rsidRPr="00540F2A" w:rsidRDefault="00540F2A" w:rsidP="00540F2A">
      <w:pPr>
        <w:pStyle w:val="aa"/>
        <w:ind w:firstLine="422"/>
        <w:rPr>
          <w:rFonts w:ascii="宋体" w:hAnsi="宋体"/>
          <w:b/>
          <w:iCs/>
        </w:rPr>
      </w:pPr>
    </w:p>
    <w:p w14:paraId="69958EAB" w14:textId="77777777" w:rsidR="00540F2A" w:rsidRPr="00540F2A" w:rsidRDefault="00540F2A" w:rsidP="00540F2A">
      <w:pPr>
        <w:pStyle w:val="aa"/>
        <w:ind w:left="1410" w:firstLineChars="0" w:firstLine="0"/>
        <w:rPr>
          <w:rFonts w:ascii="宋体" w:hAnsi="宋体"/>
          <w:b/>
          <w:iCs/>
        </w:rPr>
      </w:pPr>
    </w:p>
    <w:p w14:paraId="298F192E" w14:textId="77777777" w:rsidR="00C933EB" w:rsidRPr="00FB7FB9" w:rsidRDefault="00C933EB" w:rsidP="00C933EB">
      <w:pPr>
        <w:ind w:left="1050"/>
        <w:rPr>
          <w:rFonts w:ascii="宋体" w:hAnsi="宋体"/>
          <w:b/>
          <w:iCs/>
        </w:rPr>
      </w:pPr>
      <w:r w:rsidRPr="00FB7FB9">
        <w:t xml:space="preserve">3. </w:t>
      </w:r>
      <w:r w:rsidRPr="00FB7FB9">
        <w:rPr>
          <w:rFonts w:hint="eastAsia"/>
        </w:rPr>
        <w:t>部分</w:t>
      </w:r>
      <w:r w:rsidRPr="00FB7FB9">
        <w:rPr>
          <w:rFonts w:ascii="宋体" w:hAnsi="宋体" w:hint="eastAsia"/>
          <w:b/>
          <w:iCs/>
        </w:rPr>
        <w:t>测试用例</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14:paraId="7EDC893C" w14:textId="77777777" w:rsidTr="00E6629A">
        <w:trPr>
          <w:jc w:val="center"/>
        </w:trPr>
        <w:tc>
          <w:tcPr>
            <w:tcW w:w="1209" w:type="dxa"/>
            <w:shd w:val="clear" w:color="auto" w:fill="auto"/>
            <w:tcMar>
              <w:top w:w="45" w:type="dxa"/>
              <w:left w:w="45" w:type="dxa"/>
              <w:bottom w:w="45" w:type="dxa"/>
              <w:right w:w="45" w:type="dxa"/>
            </w:tcMar>
            <w:vAlign w:val="center"/>
          </w:tcPr>
          <w:p w14:paraId="71C5B221" w14:textId="77777777" w:rsidR="0010542B" w:rsidRPr="00FB7FB9" w:rsidRDefault="0010542B" w:rsidP="00E6629A">
            <w:pPr>
              <w:jc w:val="center"/>
              <w:rPr>
                <w:rFonts w:eastAsiaTheme="minorEastAsia"/>
                <w:sz w:val="20"/>
              </w:rPr>
            </w:pPr>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14:paraId="484F9393" w14:textId="77777777" w:rsidR="0010542B" w:rsidRPr="00FB7FB9" w:rsidRDefault="0010542B" w:rsidP="00E6629A">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14:paraId="2FDD4459" w14:textId="77777777" w:rsidR="0010542B" w:rsidRPr="00FB7FB9" w:rsidRDefault="0010542B" w:rsidP="00E6629A">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14:paraId="5693CAEB" w14:textId="77777777" w:rsidR="0010542B" w:rsidRPr="00FB7FB9" w:rsidRDefault="0010542B" w:rsidP="00E6629A">
            <w:pPr>
              <w:jc w:val="center"/>
              <w:rPr>
                <w:rFonts w:eastAsiaTheme="minorEastAsia"/>
                <w:sz w:val="20"/>
              </w:rPr>
            </w:pPr>
            <w:r w:rsidRPr="00FB7FB9">
              <w:rPr>
                <w:rFonts w:eastAsiaTheme="minorEastAsia"/>
                <w:sz w:val="20"/>
              </w:rPr>
              <w:t>0.1</w:t>
            </w:r>
          </w:p>
        </w:tc>
      </w:tr>
      <w:tr w:rsidR="0010542B" w:rsidRPr="00FB7FB9" w14:paraId="4C798661" w14:textId="77777777" w:rsidTr="00E6629A">
        <w:trPr>
          <w:jc w:val="center"/>
        </w:trPr>
        <w:tc>
          <w:tcPr>
            <w:tcW w:w="1209" w:type="dxa"/>
            <w:shd w:val="clear" w:color="auto" w:fill="auto"/>
            <w:tcMar>
              <w:top w:w="45" w:type="dxa"/>
              <w:left w:w="45" w:type="dxa"/>
              <w:bottom w:w="45" w:type="dxa"/>
              <w:right w:w="45" w:type="dxa"/>
            </w:tcMar>
            <w:vAlign w:val="center"/>
          </w:tcPr>
          <w:p w14:paraId="6D89CA44" w14:textId="77777777" w:rsidR="0010542B" w:rsidRPr="00FB7FB9" w:rsidRDefault="0010542B" w:rsidP="00E6629A">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14:paraId="5A217C20" w14:textId="77777777" w:rsidR="0010542B" w:rsidRPr="00FB7FB9" w:rsidRDefault="0010542B" w:rsidP="00E6629A">
            <w:pPr>
              <w:jc w:val="center"/>
              <w:rPr>
                <w:rFonts w:eastAsiaTheme="minorEastAsia"/>
                <w:sz w:val="20"/>
              </w:rPr>
            </w:pPr>
            <w:r w:rsidRPr="00FB7FB9">
              <w:rPr>
                <w:rFonts w:eastAsiaTheme="minorEastAsia" w:hint="eastAsia"/>
                <w:sz w:val="20"/>
              </w:rPr>
              <w:t>配置</w:t>
            </w:r>
          </w:p>
        </w:tc>
        <w:tc>
          <w:tcPr>
            <w:tcW w:w="1200" w:type="dxa"/>
            <w:shd w:val="clear" w:color="auto" w:fill="auto"/>
            <w:tcMar>
              <w:top w:w="45" w:type="dxa"/>
              <w:left w:w="45" w:type="dxa"/>
              <w:bottom w:w="45" w:type="dxa"/>
              <w:right w:w="45" w:type="dxa"/>
            </w:tcMar>
            <w:vAlign w:val="center"/>
          </w:tcPr>
          <w:p w14:paraId="51A3C758" w14:textId="77777777" w:rsidR="0010542B" w:rsidRPr="00FB7FB9" w:rsidRDefault="0010542B" w:rsidP="00E6629A">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14:paraId="13234E24"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r>
      <w:tr w:rsidR="0010542B" w:rsidRPr="00FB7FB9" w14:paraId="66C91C9A" w14:textId="77777777" w:rsidTr="00E6629A">
        <w:trPr>
          <w:jc w:val="center"/>
        </w:trPr>
        <w:tc>
          <w:tcPr>
            <w:tcW w:w="1209" w:type="dxa"/>
            <w:shd w:val="clear" w:color="auto" w:fill="auto"/>
            <w:tcMar>
              <w:top w:w="45" w:type="dxa"/>
              <w:left w:w="45" w:type="dxa"/>
              <w:bottom w:w="45" w:type="dxa"/>
              <w:right w:w="45" w:type="dxa"/>
            </w:tcMar>
            <w:vAlign w:val="center"/>
          </w:tcPr>
          <w:p w14:paraId="6D252621" w14:textId="77777777" w:rsidR="0010542B" w:rsidRPr="00FB7FB9" w:rsidRDefault="0010542B" w:rsidP="00E6629A">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14:paraId="4534B999" w14:textId="77777777" w:rsidR="0010542B" w:rsidRPr="00FB7FB9" w:rsidRDefault="0010542B" w:rsidP="00E6629A">
            <w:pPr>
              <w:jc w:val="center"/>
              <w:rPr>
                <w:rFonts w:eastAsiaTheme="minorEastAsia"/>
                <w:sz w:val="20"/>
              </w:rPr>
            </w:pPr>
            <w:r w:rsidRPr="00FB7FB9">
              <w:rPr>
                <w:rFonts w:eastAsiaTheme="minorEastAsia" w:hint="eastAsia"/>
                <w:sz w:val="20"/>
              </w:rPr>
              <w:t>配置</w:t>
            </w:r>
          </w:p>
        </w:tc>
        <w:tc>
          <w:tcPr>
            <w:tcW w:w="1200" w:type="dxa"/>
            <w:shd w:val="clear" w:color="auto" w:fill="auto"/>
            <w:tcMar>
              <w:top w:w="45" w:type="dxa"/>
              <w:left w:w="45" w:type="dxa"/>
              <w:bottom w:w="45" w:type="dxa"/>
              <w:right w:w="45" w:type="dxa"/>
            </w:tcMar>
            <w:vAlign w:val="center"/>
          </w:tcPr>
          <w:p w14:paraId="12C0F4EE" w14:textId="77777777" w:rsidR="0010542B" w:rsidRPr="00FB7FB9" w:rsidRDefault="0010542B" w:rsidP="00E6629A">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14:paraId="0F8119D8" w14:textId="77777777" w:rsidR="0010542B" w:rsidRPr="00FB7FB9" w:rsidRDefault="0010542B" w:rsidP="00E6629A">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14:paraId="28DAD259" w14:textId="77777777" w:rsidTr="00E6629A">
        <w:trPr>
          <w:jc w:val="center"/>
        </w:trPr>
        <w:tc>
          <w:tcPr>
            <w:tcW w:w="1209" w:type="dxa"/>
            <w:shd w:val="clear" w:color="auto" w:fill="auto"/>
            <w:tcMar>
              <w:top w:w="45" w:type="dxa"/>
              <w:left w:w="45" w:type="dxa"/>
              <w:bottom w:w="45" w:type="dxa"/>
              <w:right w:w="45" w:type="dxa"/>
            </w:tcMar>
            <w:vAlign w:val="center"/>
          </w:tcPr>
          <w:p w14:paraId="4C5B356F" w14:textId="77777777" w:rsidR="0010542B" w:rsidRPr="00FB7FB9" w:rsidRDefault="0010542B" w:rsidP="00E6629A">
            <w:pPr>
              <w:jc w:val="center"/>
              <w:rPr>
                <w:rFonts w:eastAsiaTheme="minorEastAsia"/>
                <w:sz w:val="20"/>
              </w:rPr>
            </w:pPr>
            <w:r w:rsidRPr="00FB7FB9">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14:paraId="621DB5F8" w14:textId="77777777" w:rsidR="0010542B" w:rsidRPr="00FB7FB9" w:rsidRDefault="0010542B" w:rsidP="00E6629A">
            <w:pPr>
              <w:rPr>
                <w:rFonts w:eastAsiaTheme="minorEastAsia"/>
                <w:sz w:val="20"/>
              </w:rPr>
            </w:pPr>
            <w:commentRangeStart w:id="119"/>
            <w:r w:rsidRPr="00FB7FB9">
              <w:rPr>
                <w:rFonts w:eastAsiaTheme="minorEastAsia" w:hint="eastAsia"/>
                <w:sz w:val="20"/>
              </w:rPr>
              <w:t>配置</w:t>
            </w:r>
            <w:commentRangeEnd w:id="119"/>
            <w:r w:rsidR="00F46FD3">
              <w:rPr>
                <w:rStyle w:val="ab"/>
              </w:rPr>
              <w:commentReference w:id="119"/>
            </w:r>
          </w:p>
        </w:tc>
      </w:tr>
      <w:tr w:rsidR="0010542B" w:rsidRPr="00FB7FB9" w14:paraId="5FA6E090" w14:textId="77777777" w:rsidTr="00E6629A">
        <w:trPr>
          <w:jc w:val="center"/>
        </w:trPr>
        <w:tc>
          <w:tcPr>
            <w:tcW w:w="1209" w:type="dxa"/>
            <w:shd w:val="clear" w:color="auto" w:fill="auto"/>
            <w:tcMar>
              <w:top w:w="45" w:type="dxa"/>
              <w:left w:w="45" w:type="dxa"/>
              <w:bottom w:w="45" w:type="dxa"/>
              <w:right w:w="45" w:type="dxa"/>
            </w:tcMar>
            <w:vAlign w:val="center"/>
          </w:tcPr>
          <w:p w14:paraId="6DC45F58" w14:textId="77777777" w:rsidR="0010542B" w:rsidRPr="00FB7FB9" w:rsidRDefault="0010542B" w:rsidP="00E6629A">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14:paraId="218AA9F5" w14:textId="77777777" w:rsidR="0010542B" w:rsidRPr="00FB7FB9" w:rsidRDefault="0010542B" w:rsidP="00E6629A">
            <w:pPr>
              <w:rPr>
                <w:rFonts w:eastAsiaTheme="minorEastAsia"/>
                <w:sz w:val="20"/>
              </w:rPr>
            </w:pPr>
            <w:r w:rsidRPr="00FB7FB9">
              <w:rPr>
                <w:rFonts w:eastAsiaTheme="minorEastAsia" w:hint="eastAsia"/>
                <w:sz w:val="20"/>
              </w:rPr>
              <w:t>对程序所需的资源以及内容更进行配置</w:t>
            </w:r>
          </w:p>
        </w:tc>
      </w:tr>
      <w:tr w:rsidR="0010542B" w:rsidRPr="00FB7FB9" w14:paraId="3CDFCF3C" w14:textId="77777777" w:rsidTr="00E6629A">
        <w:trPr>
          <w:jc w:val="center"/>
        </w:trPr>
        <w:tc>
          <w:tcPr>
            <w:tcW w:w="1209" w:type="dxa"/>
            <w:shd w:val="clear" w:color="auto" w:fill="auto"/>
            <w:tcMar>
              <w:top w:w="45" w:type="dxa"/>
              <w:left w:w="45" w:type="dxa"/>
              <w:bottom w:w="45" w:type="dxa"/>
              <w:right w:w="45" w:type="dxa"/>
            </w:tcMar>
            <w:vAlign w:val="center"/>
          </w:tcPr>
          <w:p w14:paraId="2001D5DF" w14:textId="77777777" w:rsidR="0010542B" w:rsidRPr="00FB7FB9" w:rsidRDefault="0010542B" w:rsidP="00E6629A">
            <w:pPr>
              <w:jc w:val="center"/>
              <w:rPr>
                <w:rFonts w:eastAsiaTheme="minorEastAsia"/>
                <w:sz w:val="20"/>
              </w:rPr>
            </w:pPr>
            <w:r w:rsidRPr="00FB7FB9">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14:paraId="01769286" w14:textId="77777777" w:rsidR="0010542B" w:rsidRPr="00FB7FB9" w:rsidRDefault="0010542B" w:rsidP="00E6629A">
            <w:pPr>
              <w:rPr>
                <w:rFonts w:eastAsiaTheme="minorEastAsia"/>
                <w:sz w:val="20"/>
              </w:rPr>
            </w:pPr>
            <w:r w:rsidRPr="00FB7FB9">
              <w:rPr>
                <w:rFonts w:eastAsiaTheme="minorEastAsia" w:hint="eastAsia"/>
                <w:sz w:val="20"/>
              </w:rPr>
              <w:t>验证配置的资源信息在程序中是否可以正确获取到</w:t>
            </w:r>
          </w:p>
        </w:tc>
      </w:tr>
      <w:tr w:rsidR="0010542B" w:rsidRPr="00FB7FB9" w14:paraId="7ACB2AC2" w14:textId="77777777" w:rsidTr="00E6629A">
        <w:trPr>
          <w:jc w:val="center"/>
        </w:trPr>
        <w:tc>
          <w:tcPr>
            <w:tcW w:w="1209" w:type="dxa"/>
            <w:shd w:val="clear" w:color="auto" w:fill="auto"/>
            <w:tcMar>
              <w:top w:w="45" w:type="dxa"/>
              <w:left w:w="45" w:type="dxa"/>
              <w:bottom w:w="45" w:type="dxa"/>
              <w:right w:w="45" w:type="dxa"/>
            </w:tcMar>
            <w:vAlign w:val="center"/>
          </w:tcPr>
          <w:p w14:paraId="711DFF3F" w14:textId="77777777" w:rsidR="0010542B" w:rsidRPr="00FB7FB9" w:rsidRDefault="0010542B" w:rsidP="00E6629A">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14:paraId="26D60003" w14:textId="77777777" w:rsidR="0010542B" w:rsidRPr="00FB7FB9" w:rsidRDefault="0010542B" w:rsidP="00E6629A">
            <w:pPr>
              <w:rPr>
                <w:rFonts w:eastAsiaTheme="minorEastAsia"/>
                <w:sz w:val="20"/>
              </w:rPr>
            </w:pPr>
            <w:r w:rsidRPr="00FB7FB9">
              <w:rPr>
                <w:rFonts w:eastAsiaTheme="minorEastAsia" w:hint="eastAsia"/>
                <w:sz w:val="20"/>
              </w:rPr>
              <w:t>无</w:t>
            </w:r>
          </w:p>
        </w:tc>
      </w:tr>
      <w:tr w:rsidR="0010542B" w:rsidRPr="00FB7FB9" w14:paraId="40808F87" w14:textId="77777777" w:rsidTr="00E6629A">
        <w:trPr>
          <w:jc w:val="center"/>
        </w:trPr>
        <w:tc>
          <w:tcPr>
            <w:tcW w:w="1209" w:type="dxa"/>
            <w:shd w:val="clear" w:color="auto" w:fill="auto"/>
            <w:tcMar>
              <w:top w:w="45" w:type="dxa"/>
              <w:left w:w="45" w:type="dxa"/>
              <w:bottom w:w="45" w:type="dxa"/>
              <w:right w:w="45" w:type="dxa"/>
            </w:tcMar>
            <w:vAlign w:val="center"/>
          </w:tcPr>
          <w:p w14:paraId="5F34531B" w14:textId="77777777" w:rsidR="0010542B" w:rsidRPr="00FB7FB9" w:rsidRDefault="0010542B" w:rsidP="00E6629A">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14:paraId="75650BBF" w14:textId="77777777" w:rsidR="0010542B" w:rsidRPr="00FB7FB9" w:rsidRDefault="0010542B" w:rsidP="00E6629A">
            <w:pPr>
              <w:rPr>
                <w:rFonts w:eastAsiaTheme="minorEastAsia"/>
                <w:sz w:val="20"/>
              </w:rPr>
            </w:pPr>
            <w:r w:rsidRPr="00FB7FB9">
              <w:rPr>
                <w:rFonts w:eastAsiaTheme="minorEastAsia" w:hint="eastAsia"/>
                <w:sz w:val="20"/>
              </w:rPr>
              <w:t>无</w:t>
            </w:r>
          </w:p>
        </w:tc>
      </w:tr>
      <w:tr w:rsidR="0010542B" w:rsidRPr="00FB7FB9" w14:paraId="56C8838E" w14:textId="77777777" w:rsidTr="00E6629A">
        <w:trPr>
          <w:jc w:val="center"/>
        </w:trPr>
        <w:tc>
          <w:tcPr>
            <w:tcW w:w="1209" w:type="dxa"/>
            <w:shd w:val="clear" w:color="auto" w:fill="auto"/>
            <w:tcMar>
              <w:top w:w="45" w:type="dxa"/>
              <w:left w:w="45" w:type="dxa"/>
              <w:bottom w:w="45" w:type="dxa"/>
              <w:right w:w="45" w:type="dxa"/>
            </w:tcMar>
            <w:vAlign w:val="center"/>
          </w:tcPr>
          <w:p w14:paraId="1F0F12AD" w14:textId="77777777" w:rsidR="0010542B" w:rsidRPr="00FB7FB9" w:rsidRDefault="0010542B" w:rsidP="00E6629A">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14:paraId="204C2827" w14:textId="77777777" w:rsidR="0010542B" w:rsidRPr="00FB7FB9" w:rsidRDefault="0010542B" w:rsidP="00E6629A">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14:paraId="24AD2794" w14:textId="77777777" w:rsidR="0010542B" w:rsidRPr="00FB7FB9" w:rsidRDefault="0010542B" w:rsidP="00E6629A">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14:paraId="21D41037" w14:textId="77777777" w:rsidR="0010542B" w:rsidRPr="00FB7FB9" w:rsidRDefault="0010542B" w:rsidP="00E6629A">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14:paraId="5F7ED157" w14:textId="77777777" w:rsidR="0010542B" w:rsidRPr="00FB7FB9" w:rsidRDefault="0010542B" w:rsidP="00E6629A">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14:paraId="1F31DBC3" w14:textId="77777777" w:rsidR="0010542B" w:rsidRPr="00FB7FB9" w:rsidRDefault="0010542B" w:rsidP="00E6629A">
            <w:pPr>
              <w:rPr>
                <w:rFonts w:eastAsiaTheme="minorEastAsia"/>
                <w:sz w:val="20"/>
              </w:rPr>
            </w:pPr>
            <w:r w:rsidRPr="00FB7FB9">
              <w:rPr>
                <w:rFonts w:eastAsiaTheme="minorEastAsia" w:hint="eastAsia"/>
                <w:sz w:val="20"/>
              </w:rPr>
              <w:t>测试状态（</w:t>
            </w:r>
            <w:r w:rsidRPr="00FB7FB9">
              <w:rPr>
                <w:rFonts w:eastAsiaTheme="minorEastAsia" w:hint="eastAsia"/>
                <w:sz w:val="20"/>
              </w:rPr>
              <w:t>P/F</w:t>
            </w:r>
            <w:r w:rsidRPr="00FB7FB9">
              <w:rPr>
                <w:rFonts w:eastAsiaTheme="minorEastAsia" w:hint="eastAsia"/>
                <w:sz w:val="20"/>
              </w:rPr>
              <w:t>）</w:t>
            </w:r>
          </w:p>
        </w:tc>
      </w:tr>
      <w:tr w:rsidR="0010542B" w:rsidRPr="00FB7FB9" w14:paraId="1BF3134D" w14:textId="77777777" w:rsidTr="00E6629A">
        <w:trPr>
          <w:jc w:val="center"/>
        </w:trPr>
        <w:tc>
          <w:tcPr>
            <w:tcW w:w="1209" w:type="dxa"/>
            <w:shd w:val="clear" w:color="auto" w:fill="auto"/>
            <w:tcMar>
              <w:top w:w="45" w:type="dxa"/>
              <w:left w:w="45" w:type="dxa"/>
              <w:bottom w:w="45" w:type="dxa"/>
              <w:right w:w="45" w:type="dxa"/>
            </w:tcMar>
            <w:vAlign w:val="center"/>
          </w:tcPr>
          <w:p w14:paraId="656BD5DF" w14:textId="77777777" w:rsidR="0010542B" w:rsidRPr="00FB7FB9" w:rsidRDefault="0010542B" w:rsidP="00E6629A">
            <w:pPr>
              <w:jc w:val="center"/>
              <w:rPr>
                <w:rFonts w:eastAsiaTheme="minorEastAsia"/>
                <w:sz w:val="20"/>
              </w:rPr>
            </w:pPr>
            <w:r w:rsidRPr="00FB7FB9">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14:paraId="74F8AC71" w14:textId="77777777" w:rsidR="0010542B" w:rsidRPr="00FB7FB9" w:rsidRDefault="0010542B" w:rsidP="00E6629A">
            <w:pPr>
              <w:rPr>
                <w:rFonts w:eastAsiaTheme="minorEastAsia"/>
                <w:sz w:val="20"/>
              </w:rPr>
            </w:pPr>
            <w:r w:rsidRPr="00FB7FB9">
              <w:rPr>
                <w:rFonts w:eastAsiaTheme="minorEastAsia" w:hint="eastAsia"/>
                <w:sz w:val="20"/>
              </w:rPr>
              <w:t>1.</w:t>
            </w:r>
            <w:r w:rsidRPr="00FB7FB9">
              <w:rPr>
                <w:rFonts w:eastAsiaTheme="minorEastAsia" w:hint="eastAsia"/>
                <w:sz w:val="20"/>
              </w:rPr>
              <w:t>开发人员在基本配置类中配置</w:t>
            </w:r>
            <w:r w:rsidRPr="00FB7FB9">
              <w:rPr>
                <w:rFonts w:eastAsiaTheme="minorEastAsia" w:hint="eastAsia"/>
                <w:sz w:val="20"/>
              </w:rPr>
              <w:t>Web</w:t>
            </w:r>
            <w:r w:rsidRPr="00FB7FB9">
              <w:rPr>
                <w:rFonts w:eastAsiaTheme="minorEastAsia" w:hint="eastAsia"/>
                <w:sz w:val="20"/>
              </w:rPr>
              <w:t>服务器端口</w:t>
            </w:r>
          </w:p>
        </w:tc>
        <w:tc>
          <w:tcPr>
            <w:tcW w:w="1200" w:type="dxa"/>
            <w:shd w:val="clear" w:color="auto" w:fill="auto"/>
            <w:tcMar>
              <w:top w:w="45" w:type="dxa"/>
              <w:left w:w="45" w:type="dxa"/>
              <w:bottom w:w="45" w:type="dxa"/>
              <w:right w:w="45" w:type="dxa"/>
            </w:tcMar>
            <w:vAlign w:val="center"/>
          </w:tcPr>
          <w:p w14:paraId="02FC627E" w14:textId="77777777" w:rsidR="0010542B" w:rsidRPr="00FB7FB9" w:rsidRDefault="0010542B" w:rsidP="00E6629A">
            <w:pPr>
              <w:rPr>
                <w:rFonts w:eastAsiaTheme="minorEastAsia"/>
                <w:sz w:val="20"/>
              </w:rPr>
            </w:pPr>
            <w:r w:rsidRPr="00FB7FB9">
              <w:rPr>
                <w:rFonts w:eastAsiaTheme="minorEastAsia" w:hint="eastAsia"/>
                <w:sz w:val="20"/>
              </w:rPr>
              <w:t>正常运行的测试项目代码</w:t>
            </w:r>
            <w:r w:rsidRPr="00FB7FB9">
              <w:rPr>
                <w:rFonts w:eastAsiaTheme="minorEastAsia" w:hint="eastAsia"/>
                <w:sz w:val="20"/>
              </w:rPr>
              <w:t>con</w:t>
            </w:r>
            <w:r w:rsidRPr="00FB7FB9">
              <w:rPr>
                <w:rFonts w:eastAsiaTheme="minorEastAsia"/>
                <w:sz w:val="20"/>
              </w:rPr>
              <w:t>figure</w:t>
            </w:r>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14:paraId="275B1D91" w14:textId="77777777" w:rsidR="0010542B" w:rsidRPr="00FB7FB9" w:rsidRDefault="0010542B" w:rsidP="00E6629A">
            <w:pPr>
              <w:rPr>
                <w:rFonts w:eastAsiaTheme="minorEastAsia"/>
                <w:sz w:val="20"/>
              </w:rPr>
            </w:pPr>
            <w:r w:rsidRPr="00FB7FB9">
              <w:rPr>
                <w:rFonts w:eastAsiaTheme="minorEastAsia" w:hint="eastAsia"/>
                <w:sz w:val="20"/>
              </w:rPr>
              <w:t>1.</w:t>
            </w:r>
            <w:r w:rsidRPr="00FB7FB9">
              <w:rPr>
                <w:rFonts w:eastAsiaTheme="minorEastAsia" w:hint="eastAsia"/>
                <w:sz w:val="20"/>
              </w:rPr>
              <w:t>可以通过配置好的端口访问编写好的程序。</w:t>
            </w:r>
          </w:p>
          <w:p w14:paraId="6D8A1A71" w14:textId="77777777" w:rsidR="0010542B" w:rsidRPr="00FB7FB9" w:rsidRDefault="0010542B" w:rsidP="00E6629A">
            <w:pPr>
              <w:rPr>
                <w:rFonts w:eastAsiaTheme="minorEastAsia"/>
                <w:sz w:val="20"/>
              </w:rPr>
            </w:pPr>
            <w:r w:rsidRPr="00FB7FB9">
              <w:rPr>
                <w:rFonts w:eastAsiaTheme="minorEastAsia" w:hint="eastAsia"/>
                <w:sz w:val="20"/>
              </w:rPr>
              <w:t>2.</w:t>
            </w:r>
            <w:r w:rsidRPr="00FB7FB9">
              <w:rPr>
                <w:rFonts w:eastAsiaTheme="minorEastAsia" w:hint="eastAsia"/>
                <w:sz w:val="20"/>
              </w:rPr>
              <w:t>不可通过未配置的端口访问编写好的程序。</w:t>
            </w:r>
          </w:p>
        </w:tc>
        <w:tc>
          <w:tcPr>
            <w:tcW w:w="1103" w:type="dxa"/>
            <w:shd w:val="clear" w:color="auto" w:fill="auto"/>
            <w:tcMar>
              <w:top w:w="45" w:type="dxa"/>
              <w:left w:w="45" w:type="dxa"/>
              <w:bottom w:w="45" w:type="dxa"/>
              <w:right w:w="45" w:type="dxa"/>
            </w:tcMar>
            <w:vAlign w:val="center"/>
          </w:tcPr>
          <w:p w14:paraId="66255EEE"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42B7B04B" w14:textId="77777777" w:rsidR="0010542B" w:rsidRPr="00FB7FB9" w:rsidRDefault="0010542B" w:rsidP="00E6629A">
            <w:pPr>
              <w:jc w:val="center"/>
              <w:rPr>
                <w:rFonts w:eastAsiaTheme="minorEastAsia"/>
                <w:sz w:val="20"/>
              </w:rPr>
            </w:pPr>
          </w:p>
        </w:tc>
      </w:tr>
      <w:tr w:rsidR="0010542B" w:rsidRPr="00FB7FB9" w14:paraId="7CAF5C1C" w14:textId="77777777" w:rsidTr="00E6629A">
        <w:trPr>
          <w:jc w:val="center"/>
        </w:trPr>
        <w:tc>
          <w:tcPr>
            <w:tcW w:w="1209" w:type="dxa"/>
            <w:shd w:val="clear" w:color="auto" w:fill="auto"/>
            <w:tcMar>
              <w:top w:w="45" w:type="dxa"/>
              <w:left w:w="45" w:type="dxa"/>
              <w:bottom w:w="45" w:type="dxa"/>
              <w:right w:w="45" w:type="dxa"/>
            </w:tcMar>
            <w:vAlign w:val="center"/>
          </w:tcPr>
          <w:p w14:paraId="57383395" w14:textId="77777777" w:rsidR="0010542B" w:rsidRPr="00FB7FB9" w:rsidRDefault="0010542B" w:rsidP="00E6629A">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14:paraId="221FC754" w14:textId="77777777" w:rsidR="0010542B" w:rsidRPr="00FB7FB9" w:rsidRDefault="0010542B" w:rsidP="00E6629A">
            <w:pPr>
              <w:rPr>
                <w:rFonts w:eastAsiaTheme="minorEastAsia"/>
                <w:sz w:val="20"/>
              </w:rPr>
            </w:pPr>
            <w:r w:rsidRPr="00FB7FB9">
              <w:rPr>
                <w:rFonts w:eastAsiaTheme="minorEastAsia" w:hint="eastAsia"/>
                <w:sz w:val="20"/>
              </w:rPr>
              <w:t>1.</w:t>
            </w:r>
            <w:r w:rsidRPr="00FB7FB9">
              <w:rPr>
                <w:rFonts w:eastAsiaTheme="minorEastAsia" w:hint="eastAsia"/>
                <w:sz w:val="20"/>
              </w:rPr>
              <w:t>开发人员在基本配置类中配置是否是开发</w:t>
            </w:r>
            <w:proofErr w:type="gramStart"/>
            <w:r w:rsidRPr="00FB7FB9">
              <w:rPr>
                <w:rFonts w:eastAsiaTheme="minorEastAsia" w:hint="eastAsia"/>
                <w:sz w:val="20"/>
              </w:rPr>
              <w:t>者模式</w:t>
            </w:r>
            <w:proofErr w:type="gramEnd"/>
          </w:p>
        </w:tc>
        <w:tc>
          <w:tcPr>
            <w:tcW w:w="1200" w:type="dxa"/>
            <w:shd w:val="clear" w:color="auto" w:fill="auto"/>
            <w:tcMar>
              <w:top w:w="45" w:type="dxa"/>
              <w:left w:w="45" w:type="dxa"/>
              <w:bottom w:w="45" w:type="dxa"/>
              <w:right w:w="45" w:type="dxa"/>
            </w:tcMar>
            <w:vAlign w:val="center"/>
          </w:tcPr>
          <w:p w14:paraId="382EA015" w14:textId="77777777" w:rsidR="0010542B" w:rsidRPr="00FB7FB9" w:rsidRDefault="0010542B" w:rsidP="00E6629A">
            <w:pPr>
              <w:rPr>
                <w:rFonts w:eastAsiaTheme="minorEastAsia"/>
                <w:sz w:val="20"/>
              </w:rPr>
            </w:pPr>
            <w:r w:rsidRPr="00FB7FB9">
              <w:rPr>
                <w:rFonts w:eastAsiaTheme="minorEastAsia" w:hint="eastAsia"/>
                <w:sz w:val="20"/>
              </w:rPr>
              <w:t>正常运行的测试项目代码</w:t>
            </w:r>
            <w:r w:rsidRPr="00FB7FB9">
              <w:rPr>
                <w:rFonts w:eastAsiaTheme="minorEastAsia" w:hint="eastAsia"/>
                <w:sz w:val="20"/>
              </w:rPr>
              <w:t>con</w:t>
            </w:r>
            <w:r w:rsidRPr="00FB7FB9">
              <w:rPr>
                <w:rFonts w:eastAsiaTheme="minorEastAsia"/>
                <w:sz w:val="20"/>
              </w:rPr>
              <w:t>figure</w:t>
            </w:r>
            <w:r w:rsidRPr="00FB7FB9">
              <w:rPr>
                <w:rFonts w:eastAsiaTheme="minorEastAsia" w:hint="eastAsia"/>
                <w:sz w:val="20"/>
              </w:rPr>
              <w:t>Test02</w:t>
            </w:r>
          </w:p>
        </w:tc>
        <w:tc>
          <w:tcPr>
            <w:tcW w:w="1350" w:type="dxa"/>
            <w:shd w:val="clear" w:color="auto" w:fill="auto"/>
            <w:tcMar>
              <w:top w:w="45" w:type="dxa"/>
              <w:left w:w="45" w:type="dxa"/>
              <w:bottom w:w="45" w:type="dxa"/>
              <w:right w:w="45" w:type="dxa"/>
            </w:tcMar>
            <w:vAlign w:val="center"/>
          </w:tcPr>
          <w:p w14:paraId="6FC012CD" w14:textId="77777777" w:rsidR="0010542B" w:rsidRPr="00FB7FB9" w:rsidRDefault="0010542B" w:rsidP="00E6629A">
            <w:pPr>
              <w:rPr>
                <w:rFonts w:eastAsiaTheme="minorEastAsia"/>
                <w:sz w:val="20"/>
              </w:rPr>
            </w:pPr>
            <w:r w:rsidRPr="00FB7FB9">
              <w:rPr>
                <w:rFonts w:eastAsiaTheme="minorEastAsia" w:hint="eastAsia"/>
                <w:sz w:val="20"/>
              </w:rPr>
              <w:t>1.</w:t>
            </w:r>
            <w:r w:rsidRPr="00FB7FB9">
              <w:rPr>
                <w:rFonts w:eastAsiaTheme="minorEastAsia" w:hint="eastAsia"/>
                <w:sz w:val="20"/>
              </w:rPr>
              <w:t>当在配置文件中开启开发</w:t>
            </w:r>
            <w:proofErr w:type="gramStart"/>
            <w:r w:rsidRPr="00FB7FB9">
              <w:rPr>
                <w:rFonts w:eastAsiaTheme="minorEastAsia" w:hint="eastAsia"/>
                <w:sz w:val="20"/>
              </w:rPr>
              <w:t>者模式</w:t>
            </w:r>
            <w:proofErr w:type="gramEnd"/>
            <w:r w:rsidRPr="00FB7FB9">
              <w:rPr>
                <w:rFonts w:eastAsiaTheme="minorEastAsia" w:hint="eastAsia"/>
                <w:sz w:val="20"/>
              </w:rPr>
              <w:t>时，测试程序应该支持开发</w:t>
            </w:r>
            <w:proofErr w:type="gramStart"/>
            <w:r w:rsidRPr="00FB7FB9">
              <w:rPr>
                <w:rFonts w:eastAsiaTheme="minorEastAsia" w:hint="eastAsia"/>
                <w:sz w:val="20"/>
              </w:rPr>
              <w:t>者模式</w:t>
            </w:r>
            <w:proofErr w:type="gramEnd"/>
            <w:r w:rsidRPr="00FB7FB9">
              <w:rPr>
                <w:rFonts w:eastAsiaTheme="minorEastAsia" w:hint="eastAsia"/>
                <w:sz w:val="20"/>
              </w:rPr>
              <w:t>所具有的功能。</w:t>
            </w:r>
          </w:p>
          <w:p w14:paraId="369E461F" w14:textId="77777777" w:rsidR="0010542B" w:rsidRPr="00FB7FB9" w:rsidRDefault="0010542B" w:rsidP="00E6629A">
            <w:pPr>
              <w:rPr>
                <w:rFonts w:eastAsiaTheme="minorEastAsia"/>
                <w:sz w:val="20"/>
              </w:rPr>
            </w:pPr>
            <w:r w:rsidRPr="00FB7FB9">
              <w:rPr>
                <w:rFonts w:eastAsiaTheme="minorEastAsia" w:hint="eastAsia"/>
                <w:sz w:val="20"/>
              </w:rPr>
              <w:t>2. .</w:t>
            </w:r>
            <w:r w:rsidRPr="00FB7FB9">
              <w:rPr>
                <w:rFonts w:eastAsiaTheme="minorEastAsia" w:hint="eastAsia"/>
                <w:sz w:val="20"/>
              </w:rPr>
              <w:t>当在配置文件中未开启开发</w:t>
            </w:r>
            <w:proofErr w:type="gramStart"/>
            <w:r w:rsidRPr="00FB7FB9">
              <w:rPr>
                <w:rFonts w:eastAsiaTheme="minorEastAsia" w:hint="eastAsia"/>
                <w:sz w:val="20"/>
              </w:rPr>
              <w:t>者模式</w:t>
            </w:r>
            <w:proofErr w:type="gramEnd"/>
            <w:r w:rsidRPr="00FB7FB9">
              <w:rPr>
                <w:rFonts w:eastAsiaTheme="minorEastAsia" w:hint="eastAsia"/>
                <w:sz w:val="20"/>
              </w:rPr>
              <w:t>时，测试程序应该不支持开发</w:t>
            </w:r>
            <w:proofErr w:type="gramStart"/>
            <w:r w:rsidRPr="00FB7FB9">
              <w:rPr>
                <w:rFonts w:eastAsiaTheme="minorEastAsia" w:hint="eastAsia"/>
                <w:sz w:val="20"/>
              </w:rPr>
              <w:t>者模式</w:t>
            </w:r>
            <w:proofErr w:type="gramEnd"/>
            <w:r w:rsidRPr="00FB7FB9">
              <w:rPr>
                <w:rFonts w:eastAsiaTheme="minorEastAsia" w:hint="eastAsia"/>
                <w:sz w:val="20"/>
              </w:rPr>
              <w:t>所具有的</w:t>
            </w:r>
            <w:r w:rsidRPr="00FB7FB9">
              <w:rPr>
                <w:rFonts w:eastAsiaTheme="minorEastAsia" w:hint="eastAsia"/>
                <w:sz w:val="20"/>
              </w:rPr>
              <w:lastRenderedPageBreak/>
              <w:t>功能。</w:t>
            </w:r>
          </w:p>
          <w:p w14:paraId="70F4F2A5" w14:textId="77777777" w:rsidR="0010542B" w:rsidRPr="00FB7FB9" w:rsidRDefault="0010542B" w:rsidP="00E6629A">
            <w:pPr>
              <w:rPr>
                <w:rFonts w:eastAsiaTheme="minorEastAsia"/>
                <w:sz w:val="20"/>
              </w:rPr>
            </w:pPr>
          </w:p>
        </w:tc>
        <w:tc>
          <w:tcPr>
            <w:tcW w:w="1103" w:type="dxa"/>
            <w:shd w:val="clear" w:color="auto" w:fill="auto"/>
            <w:tcMar>
              <w:top w:w="45" w:type="dxa"/>
              <w:left w:w="45" w:type="dxa"/>
              <w:bottom w:w="45" w:type="dxa"/>
              <w:right w:w="45" w:type="dxa"/>
            </w:tcMar>
            <w:vAlign w:val="center"/>
          </w:tcPr>
          <w:p w14:paraId="000D868D"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21EF8433" w14:textId="77777777" w:rsidR="0010542B" w:rsidRPr="00FB7FB9" w:rsidRDefault="0010542B" w:rsidP="00E6629A">
            <w:pPr>
              <w:jc w:val="center"/>
              <w:rPr>
                <w:rFonts w:eastAsiaTheme="minorEastAsia"/>
                <w:sz w:val="20"/>
              </w:rPr>
            </w:pPr>
          </w:p>
        </w:tc>
      </w:tr>
      <w:tr w:rsidR="0010542B" w:rsidRPr="00FB7FB9" w14:paraId="3383F98C" w14:textId="77777777" w:rsidTr="00E6629A">
        <w:trPr>
          <w:jc w:val="center"/>
        </w:trPr>
        <w:tc>
          <w:tcPr>
            <w:tcW w:w="1209" w:type="dxa"/>
            <w:shd w:val="clear" w:color="auto" w:fill="auto"/>
            <w:tcMar>
              <w:top w:w="45" w:type="dxa"/>
              <w:left w:w="45" w:type="dxa"/>
              <w:bottom w:w="45" w:type="dxa"/>
              <w:right w:w="45" w:type="dxa"/>
            </w:tcMar>
            <w:vAlign w:val="center"/>
          </w:tcPr>
          <w:p w14:paraId="6E6DA5DD" w14:textId="77777777" w:rsidR="0010542B" w:rsidRPr="00FB7FB9" w:rsidRDefault="0010542B" w:rsidP="00E6629A">
            <w:pPr>
              <w:jc w:val="center"/>
              <w:rPr>
                <w:rFonts w:eastAsiaTheme="minorEastAsia"/>
                <w:sz w:val="20"/>
              </w:rPr>
            </w:pPr>
            <w:r w:rsidRPr="00FB7FB9">
              <w:rPr>
                <w:rFonts w:eastAsiaTheme="minorEastAsia" w:hint="eastAsia"/>
                <w:sz w:val="20"/>
              </w:rPr>
              <w:t>3</w:t>
            </w:r>
          </w:p>
        </w:tc>
        <w:tc>
          <w:tcPr>
            <w:tcW w:w="1791" w:type="dxa"/>
            <w:shd w:val="clear" w:color="auto" w:fill="auto"/>
            <w:tcMar>
              <w:top w:w="45" w:type="dxa"/>
              <w:left w:w="45" w:type="dxa"/>
              <w:bottom w:w="45" w:type="dxa"/>
              <w:right w:w="45" w:type="dxa"/>
            </w:tcMar>
            <w:vAlign w:val="center"/>
          </w:tcPr>
          <w:p w14:paraId="7F810DB0" w14:textId="77777777" w:rsidR="0010542B" w:rsidRPr="00FB7FB9" w:rsidRDefault="0010542B" w:rsidP="00E6629A">
            <w:pPr>
              <w:rPr>
                <w:rFonts w:eastAsiaTheme="minorEastAsia"/>
                <w:sz w:val="20"/>
              </w:rPr>
            </w:pPr>
            <w:r w:rsidRPr="00FB7FB9">
              <w:rPr>
                <w:rFonts w:eastAsiaTheme="minorEastAsia"/>
                <w:sz w:val="20"/>
              </w:rPr>
              <w:t>1.</w:t>
            </w:r>
            <w:r w:rsidRPr="00FB7FB9">
              <w:rPr>
                <w:rFonts w:eastAsiaTheme="minorEastAsia" w:hint="eastAsia"/>
                <w:sz w:val="20"/>
              </w:rPr>
              <w:t>开发人员设置一个静态资源目录，存放在资源目录下</w:t>
            </w:r>
          </w:p>
        </w:tc>
        <w:tc>
          <w:tcPr>
            <w:tcW w:w="1200" w:type="dxa"/>
            <w:shd w:val="clear" w:color="auto" w:fill="auto"/>
            <w:tcMar>
              <w:top w:w="45" w:type="dxa"/>
              <w:left w:w="45" w:type="dxa"/>
              <w:bottom w:w="45" w:type="dxa"/>
              <w:right w:w="45" w:type="dxa"/>
            </w:tcMar>
            <w:vAlign w:val="center"/>
          </w:tcPr>
          <w:p w14:paraId="14F70344" w14:textId="77777777" w:rsidR="0010542B" w:rsidRPr="00FB7FB9" w:rsidRDefault="0010542B" w:rsidP="00E6629A">
            <w:pPr>
              <w:jc w:val="left"/>
              <w:rPr>
                <w:rFonts w:eastAsiaTheme="minorEastAsia"/>
                <w:sz w:val="20"/>
              </w:rPr>
            </w:pPr>
            <w:r w:rsidRPr="00FB7FB9">
              <w:rPr>
                <w:rFonts w:eastAsiaTheme="minorEastAsia" w:hint="eastAsia"/>
                <w:sz w:val="20"/>
              </w:rPr>
              <w:t>正常运行的含有资源文件的正常代码</w:t>
            </w:r>
            <w:r w:rsidRPr="00FB7FB9">
              <w:rPr>
                <w:rFonts w:eastAsiaTheme="minorEastAsia" w:hint="eastAsia"/>
                <w:sz w:val="20"/>
              </w:rPr>
              <w:t>con</w:t>
            </w:r>
            <w:r w:rsidRPr="00FB7FB9">
              <w:rPr>
                <w:rFonts w:eastAsiaTheme="minorEastAsia"/>
                <w:sz w:val="20"/>
              </w:rPr>
              <w:t>figure</w:t>
            </w:r>
            <w:r w:rsidRPr="00FB7FB9">
              <w:rPr>
                <w:rFonts w:eastAsiaTheme="minorEastAsia" w:hint="eastAsia"/>
                <w:sz w:val="20"/>
              </w:rPr>
              <w:t>Test03</w:t>
            </w:r>
          </w:p>
        </w:tc>
        <w:tc>
          <w:tcPr>
            <w:tcW w:w="1350" w:type="dxa"/>
            <w:shd w:val="clear" w:color="auto" w:fill="auto"/>
            <w:tcMar>
              <w:top w:w="45" w:type="dxa"/>
              <w:left w:w="45" w:type="dxa"/>
              <w:bottom w:w="45" w:type="dxa"/>
              <w:right w:w="45" w:type="dxa"/>
            </w:tcMar>
            <w:vAlign w:val="center"/>
          </w:tcPr>
          <w:p w14:paraId="6344F196" w14:textId="77777777" w:rsidR="0010542B" w:rsidRPr="00FB7FB9" w:rsidRDefault="0010542B" w:rsidP="00E6629A">
            <w:pPr>
              <w:rPr>
                <w:rFonts w:eastAsiaTheme="minorEastAsia"/>
                <w:sz w:val="20"/>
              </w:rPr>
            </w:pPr>
            <w:r w:rsidRPr="00FB7FB9">
              <w:rPr>
                <w:rFonts w:eastAsiaTheme="minorEastAsia" w:hint="eastAsia"/>
                <w:sz w:val="20"/>
              </w:rPr>
              <w:t>1.</w:t>
            </w:r>
            <w:r w:rsidRPr="00FB7FB9">
              <w:rPr>
                <w:rFonts w:eastAsiaTheme="minorEastAsia" w:hint="eastAsia"/>
                <w:sz w:val="20"/>
              </w:rPr>
              <w:t>静态资源文件能正确的放到配置文件配置的静态资源目录下。</w:t>
            </w:r>
          </w:p>
        </w:tc>
        <w:tc>
          <w:tcPr>
            <w:tcW w:w="1103" w:type="dxa"/>
            <w:shd w:val="clear" w:color="auto" w:fill="auto"/>
            <w:tcMar>
              <w:top w:w="45" w:type="dxa"/>
              <w:left w:w="45" w:type="dxa"/>
              <w:bottom w:w="45" w:type="dxa"/>
              <w:right w:w="45" w:type="dxa"/>
            </w:tcMar>
            <w:vAlign w:val="center"/>
          </w:tcPr>
          <w:p w14:paraId="66F4F5EF"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5E8BC7FC" w14:textId="77777777" w:rsidR="0010542B" w:rsidRPr="00FB7FB9" w:rsidRDefault="0010542B" w:rsidP="00E6629A">
            <w:pPr>
              <w:jc w:val="center"/>
              <w:rPr>
                <w:rFonts w:eastAsiaTheme="minorEastAsia"/>
                <w:sz w:val="20"/>
              </w:rPr>
            </w:pPr>
          </w:p>
        </w:tc>
      </w:tr>
      <w:tr w:rsidR="0010542B" w:rsidRPr="00FB7FB9" w14:paraId="0CA07DE3" w14:textId="77777777" w:rsidTr="00E6629A">
        <w:trPr>
          <w:jc w:val="center"/>
        </w:trPr>
        <w:tc>
          <w:tcPr>
            <w:tcW w:w="1209" w:type="dxa"/>
            <w:shd w:val="clear" w:color="auto" w:fill="auto"/>
            <w:tcMar>
              <w:top w:w="45" w:type="dxa"/>
              <w:left w:w="45" w:type="dxa"/>
              <w:bottom w:w="45" w:type="dxa"/>
              <w:right w:w="45" w:type="dxa"/>
            </w:tcMar>
            <w:vAlign w:val="center"/>
          </w:tcPr>
          <w:p w14:paraId="69093205" w14:textId="77777777" w:rsidR="0010542B" w:rsidRPr="00FB7FB9" w:rsidRDefault="0010542B" w:rsidP="00E6629A">
            <w:pPr>
              <w:jc w:val="center"/>
              <w:rPr>
                <w:rFonts w:eastAsiaTheme="minorEastAsia"/>
                <w:sz w:val="20"/>
              </w:rPr>
            </w:pPr>
            <w:r w:rsidRPr="00FB7FB9">
              <w:rPr>
                <w:rFonts w:eastAsiaTheme="minorEastAsia" w:hint="eastAsia"/>
                <w:sz w:val="20"/>
              </w:rPr>
              <w:t>4</w:t>
            </w:r>
          </w:p>
        </w:tc>
        <w:tc>
          <w:tcPr>
            <w:tcW w:w="1791" w:type="dxa"/>
            <w:shd w:val="clear" w:color="auto" w:fill="auto"/>
            <w:tcMar>
              <w:top w:w="45" w:type="dxa"/>
              <w:left w:w="45" w:type="dxa"/>
              <w:bottom w:w="45" w:type="dxa"/>
              <w:right w:w="45" w:type="dxa"/>
            </w:tcMar>
            <w:vAlign w:val="center"/>
          </w:tcPr>
          <w:p w14:paraId="20D0D292" w14:textId="77777777" w:rsidR="0010542B" w:rsidRPr="00FB7FB9" w:rsidRDefault="0010542B" w:rsidP="00E6629A">
            <w:pPr>
              <w:jc w:val="center"/>
              <w:rPr>
                <w:rFonts w:eastAsiaTheme="minorEastAsia"/>
                <w:sz w:val="20"/>
              </w:rPr>
            </w:pPr>
            <w:r w:rsidRPr="00FB7FB9">
              <w:rPr>
                <w:rFonts w:eastAsiaTheme="minorEastAsia" w:hint="eastAsia"/>
                <w:sz w:val="20"/>
              </w:rPr>
              <w:t>1.</w:t>
            </w:r>
            <w:r w:rsidRPr="00FB7FB9">
              <w:rPr>
                <w:rFonts w:eastAsiaTheme="minorEastAsia" w:hint="eastAsia"/>
                <w:sz w:val="20"/>
              </w:rPr>
              <w:t>开发人员在出错界面类中设置出现</w:t>
            </w:r>
            <w:r w:rsidRPr="00FB7FB9">
              <w:rPr>
                <w:rFonts w:eastAsiaTheme="minorEastAsia" w:hint="eastAsia"/>
                <w:sz w:val="20"/>
              </w:rPr>
              <w:t>404</w:t>
            </w:r>
            <w:r w:rsidRPr="00FB7FB9">
              <w:rPr>
                <w:rFonts w:eastAsiaTheme="minorEastAsia" w:hint="eastAsia"/>
                <w:sz w:val="20"/>
              </w:rPr>
              <w:t>的统一界面。</w:t>
            </w:r>
          </w:p>
          <w:p w14:paraId="062ADBF9" w14:textId="77777777" w:rsidR="0010542B" w:rsidRPr="00FB7FB9" w:rsidRDefault="0010542B" w:rsidP="00E6629A">
            <w:pPr>
              <w:jc w:val="center"/>
              <w:rPr>
                <w:rFonts w:eastAsiaTheme="minorEastAsia"/>
                <w:sz w:val="20"/>
              </w:rPr>
            </w:pPr>
            <w:r w:rsidRPr="00FB7FB9">
              <w:rPr>
                <w:rFonts w:eastAsiaTheme="minorEastAsia" w:hint="eastAsia"/>
                <w:sz w:val="20"/>
              </w:rPr>
              <w:t>2.</w:t>
            </w:r>
            <w:r w:rsidRPr="00FB7FB9">
              <w:rPr>
                <w:rFonts w:eastAsiaTheme="minorEastAsia" w:hint="eastAsia"/>
                <w:sz w:val="20"/>
              </w:rPr>
              <w:t>开发人员在出错界面类中设置出现</w:t>
            </w:r>
            <w:r w:rsidRPr="00FB7FB9">
              <w:rPr>
                <w:rFonts w:eastAsiaTheme="minorEastAsia" w:hint="eastAsia"/>
                <w:sz w:val="20"/>
              </w:rPr>
              <w:t>500</w:t>
            </w:r>
            <w:r w:rsidRPr="00FB7FB9">
              <w:rPr>
                <w:rFonts w:eastAsiaTheme="minorEastAsia" w:hint="eastAsia"/>
                <w:sz w:val="20"/>
              </w:rPr>
              <w:t>的统一界面。</w:t>
            </w:r>
          </w:p>
        </w:tc>
        <w:tc>
          <w:tcPr>
            <w:tcW w:w="1200" w:type="dxa"/>
            <w:shd w:val="clear" w:color="auto" w:fill="auto"/>
            <w:tcMar>
              <w:top w:w="45" w:type="dxa"/>
              <w:left w:w="45" w:type="dxa"/>
              <w:bottom w:w="45" w:type="dxa"/>
              <w:right w:w="45" w:type="dxa"/>
            </w:tcMar>
            <w:vAlign w:val="center"/>
          </w:tcPr>
          <w:p w14:paraId="35458406" w14:textId="77777777" w:rsidR="0010542B" w:rsidRPr="00FB7FB9" w:rsidRDefault="0010542B" w:rsidP="00E6629A">
            <w:pPr>
              <w:jc w:val="center"/>
              <w:rPr>
                <w:rFonts w:eastAsiaTheme="minorEastAsia"/>
                <w:sz w:val="20"/>
              </w:rPr>
            </w:pPr>
            <w:r w:rsidRPr="00FB7FB9">
              <w:rPr>
                <w:rFonts w:eastAsiaTheme="minorEastAsia" w:hint="eastAsia"/>
                <w:sz w:val="20"/>
              </w:rPr>
              <w:t>含有</w:t>
            </w:r>
            <w:r w:rsidRPr="00FB7FB9">
              <w:rPr>
                <w:rFonts w:eastAsiaTheme="minorEastAsia" w:hint="eastAsia"/>
                <w:sz w:val="20"/>
              </w:rPr>
              <w:t>404,500</w:t>
            </w:r>
            <w:r w:rsidRPr="00FB7FB9">
              <w:rPr>
                <w:rFonts w:eastAsiaTheme="minorEastAsia" w:hint="eastAsia"/>
                <w:sz w:val="20"/>
              </w:rPr>
              <w:t>出错信息的代码</w:t>
            </w:r>
            <w:r w:rsidRPr="00FB7FB9">
              <w:rPr>
                <w:rFonts w:eastAsiaTheme="minorEastAsia" w:hint="eastAsia"/>
                <w:sz w:val="20"/>
              </w:rPr>
              <w:t>con</w:t>
            </w:r>
            <w:r w:rsidRPr="00FB7FB9">
              <w:rPr>
                <w:rFonts w:eastAsiaTheme="minorEastAsia"/>
                <w:sz w:val="20"/>
              </w:rPr>
              <w:t>figure</w:t>
            </w:r>
            <w:r w:rsidRPr="00FB7FB9">
              <w:rPr>
                <w:rFonts w:eastAsiaTheme="minorEastAsia" w:hint="eastAsia"/>
                <w:sz w:val="20"/>
              </w:rPr>
              <w:t>Test04</w:t>
            </w:r>
          </w:p>
        </w:tc>
        <w:tc>
          <w:tcPr>
            <w:tcW w:w="1350" w:type="dxa"/>
            <w:shd w:val="clear" w:color="auto" w:fill="auto"/>
            <w:tcMar>
              <w:top w:w="45" w:type="dxa"/>
              <w:left w:w="45" w:type="dxa"/>
              <w:bottom w:w="45" w:type="dxa"/>
              <w:right w:w="45" w:type="dxa"/>
            </w:tcMar>
            <w:vAlign w:val="center"/>
          </w:tcPr>
          <w:p w14:paraId="46E6A63B" w14:textId="77777777" w:rsidR="0010542B" w:rsidRPr="00FB7FB9" w:rsidRDefault="0010542B" w:rsidP="00E6629A">
            <w:pPr>
              <w:jc w:val="center"/>
              <w:rPr>
                <w:rFonts w:eastAsiaTheme="minorEastAsia"/>
                <w:sz w:val="20"/>
              </w:rPr>
            </w:pPr>
            <w:r w:rsidRPr="00FB7FB9">
              <w:rPr>
                <w:rFonts w:eastAsiaTheme="minorEastAsia" w:hint="eastAsia"/>
                <w:sz w:val="20"/>
              </w:rPr>
              <w:t>1.</w:t>
            </w:r>
            <w:r w:rsidRPr="00FB7FB9">
              <w:rPr>
                <w:rFonts w:eastAsiaTheme="minorEastAsia" w:hint="eastAsia"/>
                <w:sz w:val="20"/>
              </w:rPr>
              <w:t>对于正常运行的代码，不会出现</w:t>
            </w:r>
            <w:r w:rsidRPr="00FB7FB9">
              <w:rPr>
                <w:rFonts w:eastAsiaTheme="minorEastAsia" w:hint="eastAsia"/>
                <w:sz w:val="20"/>
              </w:rPr>
              <w:t>404</w:t>
            </w:r>
            <w:r w:rsidRPr="00FB7FB9">
              <w:rPr>
                <w:rFonts w:eastAsiaTheme="minorEastAsia" w:hint="eastAsia"/>
                <w:sz w:val="20"/>
              </w:rPr>
              <w:t>与</w:t>
            </w:r>
            <w:r w:rsidRPr="00FB7FB9">
              <w:rPr>
                <w:rFonts w:eastAsiaTheme="minorEastAsia" w:hint="eastAsia"/>
                <w:sz w:val="20"/>
              </w:rPr>
              <w:t>500</w:t>
            </w:r>
            <w:r w:rsidRPr="00FB7FB9">
              <w:rPr>
                <w:rFonts w:eastAsiaTheme="minorEastAsia" w:hint="eastAsia"/>
                <w:sz w:val="20"/>
              </w:rPr>
              <w:t>界面。</w:t>
            </w:r>
          </w:p>
          <w:p w14:paraId="19840D49" w14:textId="77777777" w:rsidR="0010542B" w:rsidRPr="00FB7FB9" w:rsidRDefault="0010542B" w:rsidP="00E6629A">
            <w:pPr>
              <w:jc w:val="center"/>
              <w:rPr>
                <w:rFonts w:eastAsiaTheme="minorEastAsia"/>
                <w:sz w:val="20"/>
              </w:rPr>
            </w:pPr>
            <w:r w:rsidRPr="00FB7FB9">
              <w:rPr>
                <w:rFonts w:eastAsiaTheme="minorEastAsia" w:hint="eastAsia"/>
                <w:sz w:val="20"/>
              </w:rPr>
              <w:t>2.</w:t>
            </w:r>
            <w:r w:rsidRPr="00FB7FB9">
              <w:rPr>
                <w:rFonts w:eastAsiaTheme="minorEastAsia" w:hint="eastAsia"/>
                <w:sz w:val="20"/>
              </w:rPr>
              <w:t>对于有</w:t>
            </w:r>
            <w:r w:rsidRPr="00FB7FB9">
              <w:rPr>
                <w:rFonts w:eastAsiaTheme="minorEastAsia" w:hint="eastAsia"/>
                <w:sz w:val="20"/>
              </w:rPr>
              <w:t>404</w:t>
            </w:r>
            <w:r w:rsidRPr="00FB7FB9">
              <w:rPr>
                <w:rFonts w:eastAsiaTheme="minorEastAsia" w:hint="eastAsia"/>
                <w:sz w:val="20"/>
              </w:rPr>
              <w:t>错误的代码，则应跳转到在配置类中</w:t>
            </w:r>
            <w:r w:rsidRPr="00FB7FB9">
              <w:rPr>
                <w:rFonts w:eastAsiaTheme="minorEastAsia" w:hint="eastAsia"/>
                <w:sz w:val="20"/>
              </w:rPr>
              <w:t>404</w:t>
            </w:r>
            <w:r w:rsidRPr="00FB7FB9">
              <w:rPr>
                <w:rFonts w:eastAsiaTheme="minorEastAsia" w:hint="eastAsia"/>
                <w:sz w:val="20"/>
              </w:rPr>
              <w:t>界面中。</w:t>
            </w:r>
          </w:p>
        </w:tc>
        <w:tc>
          <w:tcPr>
            <w:tcW w:w="1103" w:type="dxa"/>
            <w:shd w:val="clear" w:color="auto" w:fill="auto"/>
            <w:tcMar>
              <w:top w:w="45" w:type="dxa"/>
              <w:left w:w="45" w:type="dxa"/>
              <w:bottom w:w="45" w:type="dxa"/>
              <w:right w:w="45" w:type="dxa"/>
            </w:tcMar>
            <w:vAlign w:val="center"/>
          </w:tcPr>
          <w:p w14:paraId="79FE79EA"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32980264" w14:textId="77777777" w:rsidR="0010542B" w:rsidRPr="00FB7FB9" w:rsidRDefault="0010542B" w:rsidP="00E6629A">
            <w:pPr>
              <w:jc w:val="center"/>
              <w:rPr>
                <w:rFonts w:eastAsiaTheme="minorEastAsia"/>
                <w:sz w:val="20"/>
              </w:rPr>
            </w:pPr>
          </w:p>
        </w:tc>
      </w:tr>
      <w:tr w:rsidR="0010542B" w:rsidRPr="00FB7FB9" w14:paraId="5D2874B2" w14:textId="77777777" w:rsidTr="00E6629A">
        <w:trPr>
          <w:jc w:val="center"/>
        </w:trPr>
        <w:tc>
          <w:tcPr>
            <w:tcW w:w="1209" w:type="dxa"/>
            <w:shd w:val="clear" w:color="auto" w:fill="auto"/>
            <w:tcMar>
              <w:top w:w="45" w:type="dxa"/>
              <w:left w:w="45" w:type="dxa"/>
              <w:bottom w:w="45" w:type="dxa"/>
              <w:right w:w="45" w:type="dxa"/>
            </w:tcMar>
            <w:vAlign w:val="center"/>
          </w:tcPr>
          <w:p w14:paraId="040A32DA" w14:textId="77777777" w:rsidR="0010542B" w:rsidRPr="00FB7FB9" w:rsidRDefault="0010542B" w:rsidP="00E6629A">
            <w:pPr>
              <w:jc w:val="center"/>
              <w:rPr>
                <w:rFonts w:eastAsiaTheme="minorEastAsia"/>
                <w:sz w:val="20"/>
              </w:rPr>
            </w:pPr>
            <w:r w:rsidRPr="00FB7FB9">
              <w:rPr>
                <w:rFonts w:eastAsiaTheme="minorEastAsia" w:hint="eastAsia"/>
                <w:sz w:val="20"/>
              </w:rPr>
              <w:t>5.</w:t>
            </w:r>
          </w:p>
        </w:tc>
        <w:tc>
          <w:tcPr>
            <w:tcW w:w="1791" w:type="dxa"/>
            <w:shd w:val="clear" w:color="auto" w:fill="auto"/>
            <w:tcMar>
              <w:top w:w="45" w:type="dxa"/>
              <w:left w:w="45" w:type="dxa"/>
              <w:bottom w:w="45" w:type="dxa"/>
              <w:right w:w="45" w:type="dxa"/>
            </w:tcMar>
            <w:vAlign w:val="center"/>
          </w:tcPr>
          <w:p w14:paraId="164D9051" w14:textId="77777777" w:rsidR="0010542B" w:rsidRPr="00FB7FB9" w:rsidRDefault="0010542B" w:rsidP="00E6629A">
            <w:pPr>
              <w:jc w:val="center"/>
              <w:rPr>
                <w:rFonts w:eastAsiaTheme="minorEastAsia"/>
                <w:sz w:val="20"/>
              </w:rPr>
            </w:pPr>
            <w:r w:rsidRPr="00FB7FB9">
              <w:rPr>
                <w:rFonts w:eastAsiaTheme="minorEastAsia" w:hint="eastAsia"/>
                <w:sz w:val="20"/>
              </w:rPr>
              <w:t>开发人员在配置类中获取配置信息</w:t>
            </w:r>
          </w:p>
        </w:tc>
        <w:tc>
          <w:tcPr>
            <w:tcW w:w="1200" w:type="dxa"/>
            <w:shd w:val="clear" w:color="auto" w:fill="auto"/>
            <w:tcMar>
              <w:top w:w="45" w:type="dxa"/>
              <w:left w:w="45" w:type="dxa"/>
              <w:bottom w:w="45" w:type="dxa"/>
              <w:right w:w="45" w:type="dxa"/>
            </w:tcMar>
            <w:vAlign w:val="center"/>
          </w:tcPr>
          <w:p w14:paraId="38A632F7" w14:textId="77777777" w:rsidR="0010542B" w:rsidRPr="00FB7FB9" w:rsidRDefault="0010542B" w:rsidP="00E6629A">
            <w:pPr>
              <w:jc w:val="center"/>
              <w:rPr>
                <w:rFonts w:eastAsiaTheme="minorEastAsia"/>
                <w:sz w:val="20"/>
              </w:rPr>
            </w:pPr>
            <w:r w:rsidRPr="00FB7FB9">
              <w:rPr>
                <w:rFonts w:eastAsiaTheme="minorEastAsia" w:hint="eastAsia"/>
                <w:sz w:val="20"/>
              </w:rPr>
              <w:t>含有配置信息的测试代码</w:t>
            </w:r>
            <w:r w:rsidRPr="00FB7FB9">
              <w:rPr>
                <w:rFonts w:eastAsiaTheme="minorEastAsia" w:hint="eastAsia"/>
                <w:sz w:val="20"/>
              </w:rPr>
              <w:t>con</w:t>
            </w:r>
            <w:r w:rsidRPr="00FB7FB9">
              <w:rPr>
                <w:rFonts w:eastAsiaTheme="minorEastAsia"/>
                <w:sz w:val="20"/>
              </w:rPr>
              <w:t>figure</w:t>
            </w:r>
            <w:r w:rsidRPr="00FB7FB9">
              <w:rPr>
                <w:rFonts w:eastAsiaTheme="minorEastAsia" w:hint="eastAsia"/>
                <w:sz w:val="20"/>
              </w:rPr>
              <w:t>Test05</w:t>
            </w:r>
          </w:p>
        </w:tc>
        <w:tc>
          <w:tcPr>
            <w:tcW w:w="1350" w:type="dxa"/>
            <w:shd w:val="clear" w:color="auto" w:fill="auto"/>
            <w:tcMar>
              <w:top w:w="45" w:type="dxa"/>
              <w:left w:w="45" w:type="dxa"/>
              <w:bottom w:w="45" w:type="dxa"/>
              <w:right w:w="45" w:type="dxa"/>
            </w:tcMar>
            <w:vAlign w:val="center"/>
          </w:tcPr>
          <w:p w14:paraId="5AFE08C4" w14:textId="77777777" w:rsidR="0010542B" w:rsidRPr="00FB7FB9" w:rsidRDefault="0010542B" w:rsidP="00E6629A">
            <w:pPr>
              <w:jc w:val="center"/>
              <w:rPr>
                <w:rFonts w:eastAsiaTheme="minorEastAsia"/>
                <w:sz w:val="20"/>
              </w:rPr>
            </w:pPr>
            <w:r w:rsidRPr="00FB7FB9">
              <w:rPr>
                <w:rFonts w:eastAsiaTheme="minorEastAsia" w:hint="eastAsia"/>
                <w:sz w:val="20"/>
              </w:rPr>
              <w:t>1.</w:t>
            </w:r>
            <w:r w:rsidRPr="00FB7FB9">
              <w:rPr>
                <w:rFonts w:eastAsiaTheme="minorEastAsia" w:hint="eastAsia"/>
                <w:sz w:val="20"/>
              </w:rPr>
              <w:t>在配置类中能正确的访问到测试类中的配置信息</w:t>
            </w:r>
          </w:p>
        </w:tc>
        <w:tc>
          <w:tcPr>
            <w:tcW w:w="1103" w:type="dxa"/>
            <w:shd w:val="clear" w:color="auto" w:fill="auto"/>
            <w:tcMar>
              <w:top w:w="45" w:type="dxa"/>
              <w:left w:w="45" w:type="dxa"/>
              <w:bottom w:w="45" w:type="dxa"/>
              <w:right w:w="45" w:type="dxa"/>
            </w:tcMar>
            <w:vAlign w:val="center"/>
          </w:tcPr>
          <w:p w14:paraId="5EA33BA4"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3733E6C2" w14:textId="77777777" w:rsidR="0010542B" w:rsidRPr="00FB7FB9" w:rsidRDefault="0010542B" w:rsidP="00E6629A">
            <w:pPr>
              <w:jc w:val="center"/>
              <w:rPr>
                <w:rFonts w:eastAsiaTheme="minorEastAsia"/>
                <w:sz w:val="20"/>
              </w:rPr>
            </w:pPr>
          </w:p>
        </w:tc>
      </w:tr>
      <w:tr w:rsidR="0010542B" w:rsidRPr="00FB7FB9" w14:paraId="09B80E57" w14:textId="77777777" w:rsidTr="00E6629A">
        <w:trPr>
          <w:jc w:val="center"/>
        </w:trPr>
        <w:tc>
          <w:tcPr>
            <w:tcW w:w="1209" w:type="dxa"/>
            <w:shd w:val="clear" w:color="auto" w:fill="auto"/>
            <w:tcMar>
              <w:top w:w="45" w:type="dxa"/>
              <w:left w:w="45" w:type="dxa"/>
              <w:bottom w:w="45" w:type="dxa"/>
              <w:right w:w="45" w:type="dxa"/>
            </w:tcMar>
            <w:vAlign w:val="center"/>
          </w:tcPr>
          <w:p w14:paraId="7411B0CB" w14:textId="77777777" w:rsidR="0010542B" w:rsidRPr="00FB7FB9" w:rsidRDefault="0010542B" w:rsidP="00E6629A">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14:paraId="65B85DAB"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c>
          <w:tcPr>
            <w:tcW w:w="1200" w:type="dxa"/>
            <w:shd w:val="clear" w:color="auto" w:fill="auto"/>
            <w:tcMar>
              <w:top w:w="45" w:type="dxa"/>
              <w:left w:w="45" w:type="dxa"/>
              <w:bottom w:w="45" w:type="dxa"/>
              <w:right w:w="45" w:type="dxa"/>
            </w:tcMar>
            <w:vAlign w:val="center"/>
          </w:tcPr>
          <w:p w14:paraId="6CEE681F" w14:textId="77777777" w:rsidR="0010542B" w:rsidRPr="00FB7FB9" w:rsidRDefault="0010542B" w:rsidP="00E6629A">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14:paraId="111D68E6" w14:textId="77777777" w:rsidR="0010542B" w:rsidRPr="00FB7FB9" w:rsidRDefault="0010542B" w:rsidP="00E6629A">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14:paraId="304DE7F1" w14:textId="77777777" w:rsidR="0010542B" w:rsidRPr="00FB7FB9" w:rsidRDefault="0010542B" w:rsidP="00E6629A">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14:paraId="37C7DEB8"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r>
    </w:tbl>
    <w:p w14:paraId="750ADCBE" w14:textId="77777777" w:rsidR="00C933EB" w:rsidRPr="00FB7FB9" w:rsidRDefault="00C933EB" w:rsidP="00B62CD9">
      <w:pPr>
        <w:ind w:left="1050"/>
        <w:rPr>
          <w:rFonts w:ascii="宋体" w:hAnsi="宋体"/>
          <w:b/>
          <w:iCs/>
        </w:rPr>
      </w:pPr>
    </w:p>
    <w:p w14:paraId="3CC36D9E" w14:textId="77777777" w:rsidR="00B62CD9" w:rsidRPr="00FB7FB9" w:rsidRDefault="00B62CD9" w:rsidP="00B62CD9">
      <w:pPr>
        <w:pStyle w:val="4"/>
      </w:pPr>
      <w:r w:rsidRPr="00FB7FB9">
        <w:rPr>
          <w:rFonts w:hint="eastAsia"/>
        </w:rPr>
        <w:t>数据库操作模块</w:t>
      </w:r>
    </w:p>
    <w:p w14:paraId="30512555" w14:textId="77777777" w:rsidR="00B62CD9" w:rsidRPr="00540F2A" w:rsidRDefault="00B62CD9" w:rsidP="00540F2A">
      <w:pPr>
        <w:pStyle w:val="aa"/>
        <w:numPr>
          <w:ilvl w:val="0"/>
          <w:numId w:val="29"/>
        </w:numPr>
        <w:ind w:firstLineChars="0"/>
        <w:rPr>
          <w:rFonts w:ascii="宋体" w:hAnsi="宋体"/>
          <w:b/>
          <w:iCs/>
        </w:rPr>
      </w:pPr>
      <w:r w:rsidRPr="00540F2A">
        <w:rPr>
          <w:rFonts w:ascii="宋体" w:hAnsi="宋体" w:hint="eastAsia"/>
          <w:b/>
          <w:iCs/>
        </w:rPr>
        <w:t>主要功能描述</w:t>
      </w:r>
    </w:p>
    <w:p w14:paraId="34120D0A" w14:textId="77777777" w:rsidR="00540F2A" w:rsidRPr="00540F2A" w:rsidRDefault="00540F2A" w:rsidP="00540F2A">
      <w:pPr>
        <w:pStyle w:val="aa"/>
        <w:ind w:left="1410" w:firstLineChars="0" w:firstLine="0"/>
        <w:rPr>
          <w:rFonts w:ascii="宋体" w:hAnsi="宋体"/>
          <w:b/>
          <w:iCs/>
        </w:rPr>
      </w:pPr>
    </w:p>
    <w:p w14:paraId="338B0656" w14:textId="77777777" w:rsidR="00B62CD9" w:rsidRPr="00540F2A" w:rsidRDefault="00B62CD9" w:rsidP="00540F2A">
      <w:pPr>
        <w:pStyle w:val="aa"/>
        <w:numPr>
          <w:ilvl w:val="0"/>
          <w:numId w:val="29"/>
        </w:numPr>
        <w:ind w:firstLineChars="0"/>
        <w:rPr>
          <w:rFonts w:ascii="宋体" w:hAnsi="宋体"/>
          <w:b/>
          <w:iCs/>
        </w:rPr>
      </w:pPr>
      <w:r w:rsidRPr="00540F2A">
        <w:rPr>
          <w:rFonts w:ascii="宋体" w:hAnsi="宋体" w:hint="eastAsia"/>
          <w:b/>
          <w:iCs/>
        </w:rPr>
        <w:t>测试点分析</w:t>
      </w:r>
    </w:p>
    <w:p w14:paraId="777ED294" w14:textId="77777777" w:rsidR="00540F2A" w:rsidRPr="00540F2A" w:rsidRDefault="00540F2A" w:rsidP="00540F2A">
      <w:pPr>
        <w:pStyle w:val="aa"/>
        <w:ind w:firstLine="422"/>
        <w:rPr>
          <w:rFonts w:ascii="宋体" w:hAnsi="宋体"/>
          <w:b/>
          <w:iCs/>
        </w:rPr>
      </w:pPr>
    </w:p>
    <w:p w14:paraId="57616097" w14:textId="77777777" w:rsidR="00540F2A" w:rsidRPr="00540F2A" w:rsidRDefault="00540F2A" w:rsidP="00540F2A">
      <w:pPr>
        <w:pStyle w:val="aa"/>
        <w:ind w:left="1410" w:firstLineChars="0" w:firstLine="0"/>
        <w:rPr>
          <w:rFonts w:ascii="宋体" w:hAnsi="宋体"/>
          <w:b/>
          <w:iCs/>
        </w:rPr>
      </w:pPr>
    </w:p>
    <w:p w14:paraId="4DC35F31" w14:textId="77777777" w:rsidR="00C933EB" w:rsidRPr="00FB7FB9" w:rsidRDefault="00C933EB" w:rsidP="00C933EB">
      <w:pPr>
        <w:ind w:left="1050"/>
        <w:rPr>
          <w:rFonts w:ascii="宋体" w:hAnsi="宋体"/>
          <w:b/>
          <w:iCs/>
        </w:rPr>
      </w:pPr>
      <w:r w:rsidRPr="00FB7FB9">
        <w:t xml:space="preserve">3. </w:t>
      </w:r>
      <w:r w:rsidRPr="00FB7FB9">
        <w:rPr>
          <w:rFonts w:hint="eastAsia"/>
        </w:rPr>
        <w:t>部分</w:t>
      </w:r>
      <w:r w:rsidRPr="00FB7FB9">
        <w:rPr>
          <w:rFonts w:ascii="宋体" w:hAnsi="宋体" w:hint="eastAsia"/>
          <w:b/>
          <w:iCs/>
        </w:rPr>
        <w:t>测试用例</w:t>
      </w:r>
    </w:p>
    <w:p w14:paraId="5B27A893" w14:textId="77777777" w:rsidR="0010542B" w:rsidRPr="00FB7FB9" w:rsidRDefault="0010542B">
      <w:pPr>
        <w:ind w:firstLineChars="300" w:firstLine="630"/>
      </w:pPr>
      <w:r w:rsidRPr="00FB7FB9">
        <w:rPr>
          <w:rFonts w:hint="eastAsia"/>
        </w:rPr>
        <w:t xml:space="preserve">      </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14:paraId="4CEE8CE5" w14:textId="77777777" w:rsidTr="00E6629A">
        <w:trPr>
          <w:jc w:val="center"/>
        </w:trPr>
        <w:tc>
          <w:tcPr>
            <w:tcW w:w="1209" w:type="dxa"/>
            <w:shd w:val="clear" w:color="auto" w:fill="auto"/>
            <w:tcMar>
              <w:top w:w="45" w:type="dxa"/>
              <w:left w:w="45" w:type="dxa"/>
              <w:bottom w:w="45" w:type="dxa"/>
              <w:right w:w="45" w:type="dxa"/>
            </w:tcMar>
            <w:vAlign w:val="center"/>
          </w:tcPr>
          <w:p w14:paraId="1B7AFE13" w14:textId="77777777" w:rsidR="0010542B" w:rsidRPr="00FB7FB9" w:rsidRDefault="0010542B" w:rsidP="00E6629A">
            <w:pPr>
              <w:jc w:val="center"/>
              <w:rPr>
                <w:rFonts w:eastAsiaTheme="minorEastAsia"/>
                <w:sz w:val="20"/>
              </w:rPr>
            </w:pPr>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14:paraId="5871DD3E" w14:textId="77777777" w:rsidR="0010542B" w:rsidRPr="00FB7FB9" w:rsidRDefault="0010542B" w:rsidP="00E6629A">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14:paraId="23417229" w14:textId="77777777" w:rsidR="0010542B" w:rsidRPr="00FB7FB9" w:rsidRDefault="0010542B" w:rsidP="00E6629A">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14:paraId="20C5522F" w14:textId="77777777" w:rsidR="0010542B" w:rsidRPr="00FB7FB9" w:rsidRDefault="0010542B" w:rsidP="00E6629A">
            <w:pPr>
              <w:jc w:val="center"/>
              <w:rPr>
                <w:rFonts w:eastAsiaTheme="minorEastAsia"/>
                <w:sz w:val="20"/>
              </w:rPr>
            </w:pPr>
            <w:r w:rsidRPr="00FB7FB9">
              <w:rPr>
                <w:rFonts w:eastAsiaTheme="minorEastAsia"/>
                <w:sz w:val="20"/>
              </w:rPr>
              <w:t>0.1</w:t>
            </w:r>
          </w:p>
        </w:tc>
      </w:tr>
      <w:tr w:rsidR="0010542B" w:rsidRPr="00FB7FB9" w14:paraId="34C25DE0" w14:textId="77777777" w:rsidTr="00E6629A">
        <w:trPr>
          <w:jc w:val="center"/>
        </w:trPr>
        <w:tc>
          <w:tcPr>
            <w:tcW w:w="1209" w:type="dxa"/>
            <w:shd w:val="clear" w:color="auto" w:fill="auto"/>
            <w:tcMar>
              <w:top w:w="45" w:type="dxa"/>
              <w:left w:w="45" w:type="dxa"/>
              <w:bottom w:w="45" w:type="dxa"/>
              <w:right w:w="45" w:type="dxa"/>
            </w:tcMar>
            <w:vAlign w:val="center"/>
          </w:tcPr>
          <w:p w14:paraId="76A01364" w14:textId="77777777" w:rsidR="0010542B" w:rsidRPr="00FB7FB9" w:rsidRDefault="0010542B" w:rsidP="00E6629A">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14:paraId="7614DA3D" w14:textId="77777777" w:rsidR="0010542B" w:rsidRPr="00FB7FB9" w:rsidRDefault="0010542B" w:rsidP="00E6629A">
            <w:pPr>
              <w:jc w:val="center"/>
              <w:rPr>
                <w:rFonts w:eastAsiaTheme="minorEastAsia"/>
                <w:sz w:val="20"/>
              </w:rPr>
            </w:pPr>
            <w:r w:rsidRPr="00FB7FB9">
              <w:rPr>
                <w:rFonts w:eastAsiaTheme="minorEastAsia" w:hint="eastAsia"/>
                <w:sz w:val="20"/>
              </w:rPr>
              <w:t>数据增加</w:t>
            </w:r>
          </w:p>
        </w:tc>
        <w:tc>
          <w:tcPr>
            <w:tcW w:w="1200" w:type="dxa"/>
            <w:shd w:val="clear" w:color="auto" w:fill="auto"/>
            <w:tcMar>
              <w:top w:w="45" w:type="dxa"/>
              <w:left w:w="45" w:type="dxa"/>
              <w:bottom w:w="45" w:type="dxa"/>
              <w:right w:w="45" w:type="dxa"/>
            </w:tcMar>
            <w:vAlign w:val="center"/>
          </w:tcPr>
          <w:p w14:paraId="19053A31" w14:textId="77777777" w:rsidR="0010542B" w:rsidRPr="00FB7FB9" w:rsidRDefault="0010542B" w:rsidP="00E6629A">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14:paraId="78963028"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r>
      <w:tr w:rsidR="0010542B" w:rsidRPr="00FB7FB9" w14:paraId="69D769D7" w14:textId="77777777" w:rsidTr="00E6629A">
        <w:trPr>
          <w:jc w:val="center"/>
        </w:trPr>
        <w:tc>
          <w:tcPr>
            <w:tcW w:w="1209" w:type="dxa"/>
            <w:shd w:val="clear" w:color="auto" w:fill="auto"/>
            <w:tcMar>
              <w:top w:w="45" w:type="dxa"/>
              <w:left w:w="45" w:type="dxa"/>
              <w:bottom w:w="45" w:type="dxa"/>
              <w:right w:w="45" w:type="dxa"/>
            </w:tcMar>
            <w:vAlign w:val="center"/>
          </w:tcPr>
          <w:p w14:paraId="1F983138" w14:textId="77777777" w:rsidR="0010542B" w:rsidRPr="00FB7FB9" w:rsidRDefault="0010542B" w:rsidP="00E6629A">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14:paraId="2CA4F8D4" w14:textId="77777777" w:rsidR="0010542B" w:rsidRPr="00FB7FB9" w:rsidRDefault="0010542B" w:rsidP="00E6629A">
            <w:pPr>
              <w:jc w:val="center"/>
              <w:rPr>
                <w:rFonts w:eastAsiaTheme="minorEastAsia"/>
                <w:sz w:val="20"/>
              </w:rPr>
            </w:pPr>
            <w:r w:rsidRPr="00FB7FB9">
              <w:rPr>
                <w:rFonts w:eastAsiaTheme="minorEastAsia" w:hint="eastAsia"/>
                <w:sz w:val="20"/>
              </w:rPr>
              <w:t>数据增加</w:t>
            </w:r>
          </w:p>
        </w:tc>
        <w:tc>
          <w:tcPr>
            <w:tcW w:w="1200" w:type="dxa"/>
            <w:shd w:val="clear" w:color="auto" w:fill="auto"/>
            <w:tcMar>
              <w:top w:w="45" w:type="dxa"/>
              <w:left w:w="45" w:type="dxa"/>
              <w:bottom w:w="45" w:type="dxa"/>
              <w:right w:w="45" w:type="dxa"/>
            </w:tcMar>
            <w:vAlign w:val="center"/>
          </w:tcPr>
          <w:p w14:paraId="4FEA9B6E" w14:textId="77777777" w:rsidR="0010542B" w:rsidRPr="00FB7FB9" w:rsidRDefault="0010542B" w:rsidP="00E6629A">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14:paraId="7659B090" w14:textId="77777777" w:rsidR="0010542B" w:rsidRPr="00FB7FB9" w:rsidRDefault="0010542B" w:rsidP="00E6629A">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14:paraId="07DCD3E3" w14:textId="77777777" w:rsidTr="00E6629A">
        <w:trPr>
          <w:jc w:val="center"/>
        </w:trPr>
        <w:tc>
          <w:tcPr>
            <w:tcW w:w="1209" w:type="dxa"/>
            <w:shd w:val="clear" w:color="auto" w:fill="auto"/>
            <w:tcMar>
              <w:top w:w="45" w:type="dxa"/>
              <w:left w:w="45" w:type="dxa"/>
              <w:bottom w:w="45" w:type="dxa"/>
              <w:right w:w="45" w:type="dxa"/>
            </w:tcMar>
            <w:vAlign w:val="center"/>
          </w:tcPr>
          <w:p w14:paraId="08043BBE" w14:textId="77777777" w:rsidR="0010542B" w:rsidRPr="00FB7FB9" w:rsidRDefault="0010542B" w:rsidP="00E6629A">
            <w:pPr>
              <w:jc w:val="center"/>
              <w:rPr>
                <w:rFonts w:eastAsiaTheme="minorEastAsia"/>
                <w:sz w:val="20"/>
              </w:rPr>
            </w:pPr>
            <w:r w:rsidRPr="00FB7FB9">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14:paraId="2574AB50" w14:textId="77777777" w:rsidR="0010542B" w:rsidRPr="00FB7FB9" w:rsidRDefault="0010542B" w:rsidP="00E6629A">
            <w:pPr>
              <w:rPr>
                <w:rFonts w:eastAsiaTheme="minorEastAsia"/>
                <w:sz w:val="20"/>
              </w:rPr>
            </w:pPr>
            <w:r w:rsidRPr="00FB7FB9">
              <w:rPr>
                <w:rFonts w:eastAsiaTheme="minorEastAsia" w:hint="eastAsia"/>
                <w:sz w:val="20"/>
              </w:rPr>
              <w:t>数据库增加</w:t>
            </w:r>
          </w:p>
        </w:tc>
      </w:tr>
      <w:tr w:rsidR="0010542B" w:rsidRPr="00FB7FB9" w14:paraId="45A9450E" w14:textId="77777777" w:rsidTr="00E6629A">
        <w:trPr>
          <w:jc w:val="center"/>
        </w:trPr>
        <w:tc>
          <w:tcPr>
            <w:tcW w:w="1209" w:type="dxa"/>
            <w:shd w:val="clear" w:color="auto" w:fill="auto"/>
            <w:tcMar>
              <w:top w:w="45" w:type="dxa"/>
              <w:left w:w="45" w:type="dxa"/>
              <w:bottom w:w="45" w:type="dxa"/>
              <w:right w:w="45" w:type="dxa"/>
            </w:tcMar>
            <w:vAlign w:val="center"/>
          </w:tcPr>
          <w:p w14:paraId="3DB96B4E" w14:textId="77777777" w:rsidR="0010542B" w:rsidRPr="00FB7FB9" w:rsidRDefault="0010542B" w:rsidP="00E6629A">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14:paraId="0D565FE3" w14:textId="77777777" w:rsidR="0010542B" w:rsidRPr="00FB7FB9" w:rsidRDefault="0010542B" w:rsidP="00E6629A">
            <w:pPr>
              <w:rPr>
                <w:rFonts w:eastAsiaTheme="minorEastAsia"/>
                <w:sz w:val="20"/>
              </w:rPr>
            </w:pPr>
            <w:r w:rsidRPr="00FB7FB9">
              <w:rPr>
                <w:rFonts w:eastAsiaTheme="minorEastAsia" w:hint="eastAsia"/>
                <w:sz w:val="20"/>
              </w:rPr>
              <w:t>在数据库中增加需要添加的信息</w:t>
            </w:r>
          </w:p>
        </w:tc>
      </w:tr>
      <w:tr w:rsidR="0010542B" w:rsidRPr="00FB7FB9" w14:paraId="0668F5AF" w14:textId="77777777" w:rsidTr="00E6629A">
        <w:trPr>
          <w:jc w:val="center"/>
        </w:trPr>
        <w:tc>
          <w:tcPr>
            <w:tcW w:w="1209" w:type="dxa"/>
            <w:shd w:val="clear" w:color="auto" w:fill="auto"/>
            <w:tcMar>
              <w:top w:w="45" w:type="dxa"/>
              <w:left w:w="45" w:type="dxa"/>
              <w:bottom w:w="45" w:type="dxa"/>
              <w:right w:w="45" w:type="dxa"/>
            </w:tcMar>
            <w:vAlign w:val="center"/>
          </w:tcPr>
          <w:p w14:paraId="09CB0FC4" w14:textId="77777777" w:rsidR="0010542B" w:rsidRPr="00FB7FB9" w:rsidRDefault="0010542B" w:rsidP="00E6629A">
            <w:pPr>
              <w:jc w:val="center"/>
              <w:rPr>
                <w:rFonts w:eastAsiaTheme="minorEastAsia"/>
                <w:sz w:val="20"/>
              </w:rPr>
            </w:pPr>
            <w:r w:rsidRPr="00FB7FB9">
              <w:rPr>
                <w:rFonts w:eastAsiaTheme="minorEastAsia" w:hint="eastAsia"/>
                <w:sz w:val="20"/>
              </w:rPr>
              <w:lastRenderedPageBreak/>
              <w:t>测试目的</w:t>
            </w:r>
          </w:p>
        </w:tc>
        <w:tc>
          <w:tcPr>
            <w:tcW w:w="6389" w:type="dxa"/>
            <w:gridSpan w:val="5"/>
            <w:shd w:val="clear" w:color="auto" w:fill="auto"/>
            <w:tcMar>
              <w:top w:w="45" w:type="dxa"/>
              <w:left w:w="45" w:type="dxa"/>
              <w:bottom w:w="45" w:type="dxa"/>
              <w:right w:w="45" w:type="dxa"/>
            </w:tcMar>
            <w:vAlign w:val="center"/>
          </w:tcPr>
          <w:p w14:paraId="4E289856" w14:textId="77777777" w:rsidR="0010542B" w:rsidRPr="00FB7FB9" w:rsidRDefault="0010542B" w:rsidP="00E6629A">
            <w:pPr>
              <w:rPr>
                <w:rFonts w:eastAsiaTheme="minorEastAsia"/>
                <w:sz w:val="20"/>
              </w:rPr>
            </w:pPr>
            <w:r w:rsidRPr="00FB7FB9">
              <w:rPr>
                <w:rFonts w:eastAsiaTheme="minorEastAsia" w:hint="eastAsia"/>
                <w:sz w:val="20"/>
              </w:rPr>
              <w:t>验证数据库增加模块是否能完成在数据库中正确的增加操作</w:t>
            </w:r>
          </w:p>
        </w:tc>
      </w:tr>
      <w:tr w:rsidR="0010542B" w:rsidRPr="00FB7FB9" w14:paraId="0C63EEA3" w14:textId="77777777" w:rsidTr="00E6629A">
        <w:trPr>
          <w:jc w:val="center"/>
        </w:trPr>
        <w:tc>
          <w:tcPr>
            <w:tcW w:w="1209" w:type="dxa"/>
            <w:shd w:val="clear" w:color="auto" w:fill="auto"/>
            <w:tcMar>
              <w:top w:w="45" w:type="dxa"/>
              <w:left w:w="45" w:type="dxa"/>
              <w:bottom w:w="45" w:type="dxa"/>
              <w:right w:w="45" w:type="dxa"/>
            </w:tcMar>
            <w:vAlign w:val="center"/>
          </w:tcPr>
          <w:p w14:paraId="03A5F745" w14:textId="77777777" w:rsidR="0010542B" w:rsidRPr="00FB7FB9" w:rsidRDefault="0010542B" w:rsidP="00E6629A">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14:paraId="110BCA7E" w14:textId="77777777" w:rsidR="0010542B" w:rsidRPr="00FB7FB9" w:rsidRDefault="0010542B" w:rsidP="00E6629A">
            <w:pPr>
              <w:rPr>
                <w:rFonts w:eastAsiaTheme="minorEastAsia"/>
                <w:sz w:val="20"/>
              </w:rPr>
            </w:pPr>
            <w:r w:rsidRPr="00FB7FB9">
              <w:rPr>
                <w:rFonts w:eastAsiaTheme="minorEastAsia" w:hint="eastAsia"/>
                <w:sz w:val="20"/>
              </w:rPr>
              <w:t>无</w:t>
            </w:r>
          </w:p>
        </w:tc>
      </w:tr>
      <w:tr w:rsidR="0010542B" w:rsidRPr="00FB7FB9" w14:paraId="7BC308AE" w14:textId="77777777" w:rsidTr="00E6629A">
        <w:trPr>
          <w:jc w:val="center"/>
        </w:trPr>
        <w:tc>
          <w:tcPr>
            <w:tcW w:w="1209" w:type="dxa"/>
            <w:shd w:val="clear" w:color="auto" w:fill="auto"/>
            <w:tcMar>
              <w:top w:w="45" w:type="dxa"/>
              <w:left w:w="45" w:type="dxa"/>
              <w:bottom w:w="45" w:type="dxa"/>
              <w:right w:w="45" w:type="dxa"/>
            </w:tcMar>
            <w:vAlign w:val="center"/>
          </w:tcPr>
          <w:p w14:paraId="70C692CB" w14:textId="77777777" w:rsidR="0010542B" w:rsidRPr="00FB7FB9" w:rsidRDefault="0010542B" w:rsidP="00E6629A">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14:paraId="0CFA5CB3" w14:textId="77777777" w:rsidR="0010542B" w:rsidRPr="00FB7FB9" w:rsidRDefault="0010542B" w:rsidP="00E6629A">
            <w:pPr>
              <w:rPr>
                <w:rFonts w:eastAsiaTheme="minorEastAsia"/>
                <w:sz w:val="20"/>
              </w:rPr>
            </w:pPr>
            <w:r w:rsidRPr="00FB7FB9">
              <w:rPr>
                <w:rFonts w:eastAsiaTheme="minorEastAsia" w:hint="eastAsia"/>
                <w:sz w:val="20"/>
              </w:rPr>
              <w:t>无</w:t>
            </w:r>
          </w:p>
        </w:tc>
      </w:tr>
      <w:tr w:rsidR="0010542B" w:rsidRPr="00FB7FB9" w14:paraId="6E30581D" w14:textId="77777777" w:rsidTr="00E6629A">
        <w:trPr>
          <w:jc w:val="center"/>
        </w:trPr>
        <w:tc>
          <w:tcPr>
            <w:tcW w:w="1209" w:type="dxa"/>
            <w:shd w:val="clear" w:color="auto" w:fill="auto"/>
            <w:tcMar>
              <w:top w:w="45" w:type="dxa"/>
              <w:left w:w="45" w:type="dxa"/>
              <w:bottom w:w="45" w:type="dxa"/>
              <w:right w:w="45" w:type="dxa"/>
            </w:tcMar>
            <w:vAlign w:val="center"/>
          </w:tcPr>
          <w:p w14:paraId="0430EA42" w14:textId="77777777" w:rsidR="0010542B" w:rsidRPr="00FB7FB9" w:rsidRDefault="0010542B" w:rsidP="00E6629A">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14:paraId="6397A0F1" w14:textId="77777777" w:rsidR="0010542B" w:rsidRPr="00FB7FB9" w:rsidRDefault="0010542B" w:rsidP="00E6629A">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14:paraId="4B063BE1" w14:textId="77777777" w:rsidR="0010542B" w:rsidRPr="00FB7FB9" w:rsidRDefault="0010542B" w:rsidP="00E6629A">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14:paraId="49340A05" w14:textId="77777777" w:rsidR="0010542B" w:rsidRPr="00FB7FB9" w:rsidRDefault="0010542B" w:rsidP="00E6629A">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14:paraId="6C712F24" w14:textId="77777777" w:rsidR="0010542B" w:rsidRPr="00FB7FB9" w:rsidRDefault="0010542B" w:rsidP="00E6629A">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14:paraId="4D2A634D" w14:textId="77777777" w:rsidR="0010542B" w:rsidRPr="00FB7FB9" w:rsidRDefault="0010542B" w:rsidP="00E6629A">
            <w:pPr>
              <w:rPr>
                <w:rFonts w:eastAsiaTheme="minorEastAsia"/>
                <w:sz w:val="20"/>
              </w:rPr>
            </w:pPr>
            <w:r w:rsidRPr="00FB7FB9">
              <w:rPr>
                <w:rFonts w:eastAsiaTheme="minorEastAsia" w:hint="eastAsia"/>
                <w:sz w:val="20"/>
              </w:rPr>
              <w:t>测试状态（</w:t>
            </w:r>
            <w:r w:rsidRPr="00FB7FB9">
              <w:rPr>
                <w:rFonts w:eastAsiaTheme="minorEastAsia" w:hint="eastAsia"/>
                <w:sz w:val="20"/>
              </w:rPr>
              <w:t>P/F</w:t>
            </w:r>
            <w:r w:rsidRPr="00FB7FB9">
              <w:rPr>
                <w:rFonts w:eastAsiaTheme="minorEastAsia" w:hint="eastAsia"/>
                <w:sz w:val="20"/>
              </w:rPr>
              <w:t>）</w:t>
            </w:r>
          </w:p>
        </w:tc>
      </w:tr>
      <w:tr w:rsidR="0010542B" w:rsidRPr="00FB7FB9" w14:paraId="527C90D3" w14:textId="77777777" w:rsidTr="00E6629A">
        <w:trPr>
          <w:jc w:val="center"/>
        </w:trPr>
        <w:tc>
          <w:tcPr>
            <w:tcW w:w="1209" w:type="dxa"/>
            <w:shd w:val="clear" w:color="auto" w:fill="auto"/>
            <w:tcMar>
              <w:top w:w="45" w:type="dxa"/>
              <w:left w:w="45" w:type="dxa"/>
              <w:bottom w:w="45" w:type="dxa"/>
              <w:right w:w="45" w:type="dxa"/>
            </w:tcMar>
            <w:vAlign w:val="center"/>
          </w:tcPr>
          <w:p w14:paraId="4FB133E4" w14:textId="77777777" w:rsidR="0010542B" w:rsidRPr="00FB7FB9" w:rsidRDefault="0010542B" w:rsidP="00E6629A">
            <w:pPr>
              <w:jc w:val="center"/>
              <w:rPr>
                <w:rFonts w:eastAsiaTheme="minorEastAsia"/>
                <w:sz w:val="20"/>
              </w:rPr>
            </w:pPr>
            <w:r w:rsidRPr="00FB7FB9">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14:paraId="5C208645" w14:textId="77777777" w:rsidR="0010542B" w:rsidRPr="00FB7FB9" w:rsidRDefault="0010542B" w:rsidP="00E6629A">
            <w:pPr>
              <w:rPr>
                <w:rFonts w:eastAsiaTheme="minorEastAsia"/>
                <w:sz w:val="20"/>
              </w:rPr>
            </w:pPr>
            <w:r w:rsidRPr="00FB7FB9">
              <w:rPr>
                <w:rFonts w:eastAsiaTheme="minorEastAsia" w:hint="eastAsia"/>
                <w:sz w:val="20"/>
              </w:rPr>
              <w:t>1.</w:t>
            </w:r>
            <w:r w:rsidRPr="00FB7FB9">
              <w:rPr>
                <w:rFonts w:eastAsiaTheme="minorEastAsia" w:hint="eastAsia"/>
                <w:sz w:val="20"/>
              </w:rPr>
              <w:t>开发人员的正常插入操作</w:t>
            </w:r>
          </w:p>
        </w:tc>
        <w:tc>
          <w:tcPr>
            <w:tcW w:w="1200" w:type="dxa"/>
            <w:shd w:val="clear" w:color="auto" w:fill="auto"/>
            <w:tcMar>
              <w:top w:w="45" w:type="dxa"/>
              <w:left w:w="45" w:type="dxa"/>
              <w:bottom w:w="45" w:type="dxa"/>
              <w:right w:w="45" w:type="dxa"/>
            </w:tcMar>
            <w:vAlign w:val="center"/>
          </w:tcPr>
          <w:p w14:paraId="66CBFA1A" w14:textId="77777777" w:rsidR="0010542B" w:rsidRPr="00FB7FB9" w:rsidRDefault="0010542B" w:rsidP="00E6629A">
            <w:pPr>
              <w:rPr>
                <w:rFonts w:eastAsiaTheme="minorEastAsia"/>
                <w:sz w:val="20"/>
              </w:rPr>
            </w:pPr>
            <w:r w:rsidRPr="00FB7FB9">
              <w:rPr>
                <w:rFonts w:eastAsiaTheme="minorEastAsia" w:hint="eastAsia"/>
                <w:sz w:val="20"/>
              </w:rPr>
              <w:t>数据增加测试代码</w:t>
            </w:r>
          </w:p>
          <w:p w14:paraId="3A46AD02" w14:textId="77777777" w:rsidR="0010542B" w:rsidRPr="00FB7FB9" w:rsidRDefault="0010542B" w:rsidP="00E6629A">
            <w:pPr>
              <w:rPr>
                <w:rFonts w:eastAsiaTheme="minorEastAsia"/>
                <w:sz w:val="20"/>
              </w:rPr>
            </w:pPr>
            <w:r w:rsidRPr="00FB7FB9">
              <w:rPr>
                <w:rFonts w:eastAsiaTheme="minorEastAsia"/>
                <w:sz w:val="20"/>
              </w:rPr>
              <w:t>Add</w:t>
            </w:r>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14:paraId="4467FF57" w14:textId="77777777" w:rsidR="0010542B" w:rsidRPr="00FB7FB9" w:rsidRDefault="0010542B" w:rsidP="00E6629A">
            <w:pPr>
              <w:rPr>
                <w:rFonts w:eastAsiaTheme="minorEastAsia"/>
                <w:sz w:val="20"/>
              </w:rPr>
            </w:pPr>
            <w:r w:rsidRPr="00FB7FB9">
              <w:rPr>
                <w:rFonts w:eastAsiaTheme="minorEastAsia" w:hint="eastAsia"/>
                <w:sz w:val="20"/>
              </w:rPr>
              <w:t>1.</w:t>
            </w:r>
            <w:r w:rsidRPr="00FB7FB9">
              <w:rPr>
                <w:rFonts w:eastAsiaTheme="minorEastAsia" w:hint="eastAsia"/>
                <w:sz w:val="20"/>
              </w:rPr>
              <w:t>对于正常的数据增加操作，</w:t>
            </w:r>
            <w:proofErr w:type="gramStart"/>
            <w:r w:rsidRPr="00FB7FB9">
              <w:rPr>
                <w:rFonts w:eastAsiaTheme="minorEastAsia" w:hint="eastAsia"/>
                <w:sz w:val="20"/>
              </w:rPr>
              <w:t>应成功</w:t>
            </w:r>
            <w:proofErr w:type="gramEnd"/>
            <w:r w:rsidRPr="00FB7FB9">
              <w:rPr>
                <w:rFonts w:eastAsiaTheme="minorEastAsia" w:hint="eastAsia"/>
                <w:sz w:val="20"/>
              </w:rPr>
              <w:t>在数据库中插入一条内容。</w:t>
            </w:r>
          </w:p>
        </w:tc>
        <w:tc>
          <w:tcPr>
            <w:tcW w:w="1103" w:type="dxa"/>
            <w:shd w:val="clear" w:color="auto" w:fill="auto"/>
            <w:tcMar>
              <w:top w:w="45" w:type="dxa"/>
              <w:left w:w="45" w:type="dxa"/>
              <w:bottom w:w="45" w:type="dxa"/>
              <w:right w:w="45" w:type="dxa"/>
            </w:tcMar>
            <w:vAlign w:val="center"/>
          </w:tcPr>
          <w:p w14:paraId="64BB8FBC"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0A86050E" w14:textId="77777777" w:rsidR="0010542B" w:rsidRPr="00FB7FB9" w:rsidRDefault="0010542B" w:rsidP="00E6629A">
            <w:pPr>
              <w:jc w:val="center"/>
              <w:rPr>
                <w:rFonts w:eastAsiaTheme="minorEastAsia"/>
                <w:sz w:val="20"/>
              </w:rPr>
            </w:pPr>
          </w:p>
        </w:tc>
      </w:tr>
      <w:tr w:rsidR="0010542B" w:rsidRPr="00FB7FB9" w14:paraId="2453C93B" w14:textId="77777777" w:rsidTr="00E6629A">
        <w:trPr>
          <w:jc w:val="center"/>
        </w:trPr>
        <w:tc>
          <w:tcPr>
            <w:tcW w:w="1209" w:type="dxa"/>
            <w:shd w:val="clear" w:color="auto" w:fill="auto"/>
            <w:tcMar>
              <w:top w:w="45" w:type="dxa"/>
              <w:left w:w="45" w:type="dxa"/>
              <w:bottom w:w="45" w:type="dxa"/>
              <w:right w:w="45" w:type="dxa"/>
            </w:tcMar>
            <w:vAlign w:val="center"/>
          </w:tcPr>
          <w:p w14:paraId="0FCCC4F9" w14:textId="77777777" w:rsidR="0010542B" w:rsidRPr="00FB7FB9" w:rsidRDefault="0010542B" w:rsidP="00E6629A">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14:paraId="3DAD4186" w14:textId="77777777" w:rsidR="0010542B" w:rsidRPr="00FB7FB9" w:rsidRDefault="0010542B" w:rsidP="00E6629A">
            <w:pPr>
              <w:rPr>
                <w:rFonts w:eastAsiaTheme="minorEastAsia"/>
                <w:sz w:val="20"/>
              </w:rPr>
            </w:pPr>
            <w:r w:rsidRPr="00FB7FB9">
              <w:rPr>
                <w:rFonts w:eastAsiaTheme="minorEastAsia"/>
                <w:sz w:val="20"/>
              </w:rPr>
              <w:t>1.</w:t>
            </w:r>
            <w:r w:rsidRPr="00FB7FB9">
              <w:rPr>
                <w:rFonts w:eastAsiaTheme="minorEastAsia" w:hint="eastAsia"/>
                <w:sz w:val="20"/>
              </w:rPr>
              <w:t>数据库的异常插入操作</w:t>
            </w:r>
          </w:p>
        </w:tc>
        <w:tc>
          <w:tcPr>
            <w:tcW w:w="1200" w:type="dxa"/>
            <w:shd w:val="clear" w:color="auto" w:fill="auto"/>
            <w:tcMar>
              <w:top w:w="45" w:type="dxa"/>
              <w:left w:w="45" w:type="dxa"/>
              <w:bottom w:w="45" w:type="dxa"/>
              <w:right w:w="45" w:type="dxa"/>
            </w:tcMar>
            <w:vAlign w:val="center"/>
          </w:tcPr>
          <w:p w14:paraId="3AB78CF1" w14:textId="77777777" w:rsidR="0010542B" w:rsidRPr="00FB7FB9" w:rsidRDefault="0010542B" w:rsidP="00E6629A">
            <w:pPr>
              <w:rPr>
                <w:rFonts w:eastAsiaTheme="minorEastAsia"/>
                <w:sz w:val="20"/>
              </w:rPr>
            </w:pPr>
            <w:r w:rsidRPr="00FB7FB9">
              <w:rPr>
                <w:rFonts w:eastAsiaTheme="minorEastAsia" w:hint="eastAsia"/>
                <w:sz w:val="20"/>
              </w:rPr>
              <w:t>插入时含有异常数据的增加测试代码</w:t>
            </w:r>
          </w:p>
          <w:p w14:paraId="2EA6DC88" w14:textId="77777777" w:rsidR="0010542B" w:rsidRPr="00FB7FB9" w:rsidRDefault="0010542B" w:rsidP="00E6629A">
            <w:pPr>
              <w:rPr>
                <w:rFonts w:eastAsiaTheme="minorEastAsia"/>
                <w:sz w:val="20"/>
              </w:rPr>
            </w:pPr>
            <w:r w:rsidRPr="00FB7FB9">
              <w:rPr>
                <w:rFonts w:eastAsiaTheme="minorEastAsia"/>
                <w:sz w:val="20"/>
              </w:rPr>
              <w:t>A</w:t>
            </w:r>
            <w:r w:rsidRPr="00FB7FB9">
              <w:rPr>
                <w:rFonts w:eastAsiaTheme="minorEastAsia" w:hint="eastAsia"/>
                <w:sz w:val="20"/>
              </w:rPr>
              <w:t>ddTest02</w:t>
            </w:r>
          </w:p>
        </w:tc>
        <w:tc>
          <w:tcPr>
            <w:tcW w:w="1350" w:type="dxa"/>
            <w:shd w:val="clear" w:color="auto" w:fill="auto"/>
            <w:tcMar>
              <w:top w:w="45" w:type="dxa"/>
              <w:left w:w="45" w:type="dxa"/>
              <w:bottom w:w="45" w:type="dxa"/>
              <w:right w:w="45" w:type="dxa"/>
            </w:tcMar>
            <w:vAlign w:val="center"/>
          </w:tcPr>
          <w:p w14:paraId="52672539" w14:textId="77777777" w:rsidR="0010542B" w:rsidRPr="00FB7FB9" w:rsidRDefault="0010542B" w:rsidP="00E6629A">
            <w:pPr>
              <w:rPr>
                <w:rFonts w:eastAsiaTheme="minorEastAsia"/>
                <w:sz w:val="20"/>
              </w:rPr>
            </w:pPr>
            <w:r w:rsidRPr="00FB7FB9">
              <w:rPr>
                <w:rFonts w:eastAsiaTheme="minorEastAsia"/>
                <w:sz w:val="20"/>
              </w:rPr>
              <w:t>1.</w:t>
            </w:r>
            <w:r w:rsidRPr="00FB7FB9">
              <w:rPr>
                <w:rFonts w:eastAsiaTheme="minorEastAsia" w:hint="eastAsia"/>
                <w:sz w:val="20"/>
              </w:rPr>
              <w:t>对于数据库表中不允许非空的数据，插入时该列数据为空，则不能执行插入操作。</w:t>
            </w:r>
          </w:p>
          <w:p w14:paraId="5A0BD10D" w14:textId="77777777" w:rsidR="0010542B" w:rsidRPr="00FB7FB9" w:rsidRDefault="0010542B" w:rsidP="00E6629A">
            <w:pPr>
              <w:rPr>
                <w:rFonts w:eastAsiaTheme="minorEastAsia"/>
                <w:sz w:val="20"/>
              </w:rPr>
            </w:pPr>
            <w:r w:rsidRPr="00FB7FB9">
              <w:rPr>
                <w:rFonts w:eastAsiaTheme="minorEastAsia" w:hint="eastAsia"/>
                <w:sz w:val="20"/>
              </w:rPr>
              <w:t>2.</w:t>
            </w:r>
            <w:r w:rsidRPr="00FB7FB9">
              <w:rPr>
                <w:rFonts w:eastAsiaTheme="minorEastAsia" w:hint="eastAsia"/>
                <w:sz w:val="20"/>
              </w:rPr>
              <w:t>插入的主键重复时，不能执行插入操作。</w:t>
            </w:r>
          </w:p>
          <w:p w14:paraId="125FB54B" w14:textId="77777777" w:rsidR="0010542B" w:rsidRPr="00FB7FB9" w:rsidRDefault="0010542B" w:rsidP="00E6629A">
            <w:pPr>
              <w:rPr>
                <w:rFonts w:eastAsiaTheme="minorEastAsia"/>
                <w:sz w:val="20"/>
              </w:rPr>
            </w:pPr>
            <w:r w:rsidRPr="00FB7FB9">
              <w:rPr>
                <w:rFonts w:eastAsiaTheme="minorEastAsia" w:hint="eastAsia"/>
                <w:sz w:val="20"/>
              </w:rPr>
              <w:t>3.</w:t>
            </w:r>
            <w:r w:rsidRPr="00FB7FB9">
              <w:rPr>
                <w:rFonts w:eastAsiaTheme="minorEastAsia" w:hint="eastAsia"/>
                <w:sz w:val="20"/>
              </w:rPr>
              <w:t>插入时数据类型与数据库数据表中的数据类型不一致时，将不能执行插入操作</w:t>
            </w:r>
          </w:p>
          <w:p w14:paraId="7CBAC25A" w14:textId="77777777" w:rsidR="0010542B" w:rsidRPr="00FB7FB9" w:rsidRDefault="0010542B" w:rsidP="00E6629A">
            <w:pPr>
              <w:rPr>
                <w:rFonts w:eastAsiaTheme="minorEastAsia"/>
                <w:sz w:val="20"/>
              </w:rPr>
            </w:pPr>
          </w:p>
        </w:tc>
        <w:tc>
          <w:tcPr>
            <w:tcW w:w="1103" w:type="dxa"/>
            <w:shd w:val="clear" w:color="auto" w:fill="auto"/>
            <w:tcMar>
              <w:top w:w="45" w:type="dxa"/>
              <w:left w:w="45" w:type="dxa"/>
              <w:bottom w:w="45" w:type="dxa"/>
              <w:right w:w="45" w:type="dxa"/>
            </w:tcMar>
            <w:vAlign w:val="center"/>
          </w:tcPr>
          <w:p w14:paraId="23BEFB2C"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70B67FDA" w14:textId="77777777" w:rsidR="0010542B" w:rsidRPr="00FB7FB9" w:rsidRDefault="0010542B" w:rsidP="00E6629A">
            <w:pPr>
              <w:jc w:val="center"/>
              <w:rPr>
                <w:rFonts w:eastAsiaTheme="minorEastAsia"/>
                <w:sz w:val="20"/>
              </w:rPr>
            </w:pPr>
          </w:p>
        </w:tc>
      </w:tr>
      <w:tr w:rsidR="0010542B" w:rsidRPr="00FB7FB9" w14:paraId="78BDCA96" w14:textId="77777777" w:rsidTr="00E6629A">
        <w:trPr>
          <w:jc w:val="center"/>
        </w:trPr>
        <w:tc>
          <w:tcPr>
            <w:tcW w:w="1209" w:type="dxa"/>
            <w:shd w:val="clear" w:color="auto" w:fill="auto"/>
            <w:tcMar>
              <w:top w:w="45" w:type="dxa"/>
              <w:left w:w="45" w:type="dxa"/>
              <w:bottom w:w="45" w:type="dxa"/>
              <w:right w:w="45" w:type="dxa"/>
            </w:tcMar>
            <w:vAlign w:val="center"/>
          </w:tcPr>
          <w:p w14:paraId="3D5B99CD" w14:textId="77777777" w:rsidR="0010542B" w:rsidRPr="00FB7FB9" w:rsidRDefault="0010542B" w:rsidP="00E6629A">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14:paraId="7E281E3E"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c>
          <w:tcPr>
            <w:tcW w:w="1200" w:type="dxa"/>
            <w:shd w:val="clear" w:color="auto" w:fill="auto"/>
            <w:tcMar>
              <w:top w:w="45" w:type="dxa"/>
              <w:left w:w="45" w:type="dxa"/>
              <w:bottom w:w="45" w:type="dxa"/>
              <w:right w:w="45" w:type="dxa"/>
            </w:tcMar>
            <w:vAlign w:val="center"/>
          </w:tcPr>
          <w:p w14:paraId="641D2962" w14:textId="77777777" w:rsidR="0010542B" w:rsidRPr="00FB7FB9" w:rsidRDefault="0010542B" w:rsidP="00E6629A">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14:paraId="4DC96DFE" w14:textId="77777777" w:rsidR="0010542B" w:rsidRPr="00FB7FB9" w:rsidRDefault="0010542B" w:rsidP="00E6629A">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14:paraId="438D7780" w14:textId="77777777" w:rsidR="0010542B" w:rsidRPr="00FB7FB9" w:rsidRDefault="0010542B" w:rsidP="00E6629A">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14:paraId="252E3541"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r>
    </w:tbl>
    <w:p w14:paraId="2411E3BD" w14:textId="77777777" w:rsidR="003911D6" w:rsidRPr="00FB7FB9" w:rsidRDefault="003911D6">
      <w:pPr>
        <w:ind w:firstLineChars="300" w:firstLine="630"/>
      </w:pP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14:paraId="2F24463D" w14:textId="77777777" w:rsidTr="00E6629A">
        <w:trPr>
          <w:jc w:val="center"/>
        </w:trPr>
        <w:tc>
          <w:tcPr>
            <w:tcW w:w="1209" w:type="dxa"/>
            <w:shd w:val="clear" w:color="auto" w:fill="auto"/>
            <w:tcMar>
              <w:top w:w="45" w:type="dxa"/>
              <w:left w:w="45" w:type="dxa"/>
              <w:bottom w:w="45" w:type="dxa"/>
              <w:right w:w="45" w:type="dxa"/>
            </w:tcMar>
            <w:vAlign w:val="center"/>
          </w:tcPr>
          <w:p w14:paraId="5D5A9E41" w14:textId="77777777" w:rsidR="0010542B" w:rsidRPr="00FB7FB9" w:rsidRDefault="0010542B" w:rsidP="00E6629A">
            <w:pPr>
              <w:jc w:val="center"/>
              <w:rPr>
                <w:rFonts w:eastAsiaTheme="minorEastAsia"/>
                <w:sz w:val="20"/>
              </w:rPr>
            </w:pPr>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14:paraId="78760039" w14:textId="77777777" w:rsidR="0010542B" w:rsidRPr="00FB7FB9" w:rsidRDefault="0010542B" w:rsidP="00E6629A">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14:paraId="61F37807" w14:textId="77777777" w:rsidR="0010542B" w:rsidRPr="00FB7FB9" w:rsidRDefault="0010542B" w:rsidP="00E6629A">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14:paraId="54507EFB" w14:textId="77777777" w:rsidR="0010542B" w:rsidRPr="00FB7FB9" w:rsidRDefault="0010542B" w:rsidP="00E6629A">
            <w:pPr>
              <w:jc w:val="center"/>
              <w:rPr>
                <w:rFonts w:eastAsiaTheme="minorEastAsia"/>
                <w:sz w:val="20"/>
              </w:rPr>
            </w:pPr>
            <w:r w:rsidRPr="00FB7FB9">
              <w:rPr>
                <w:rFonts w:eastAsiaTheme="minorEastAsia"/>
                <w:sz w:val="20"/>
              </w:rPr>
              <w:t>0.1</w:t>
            </w:r>
          </w:p>
        </w:tc>
      </w:tr>
      <w:tr w:rsidR="0010542B" w:rsidRPr="00FB7FB9" w14:paraId="67EF010D" w14:textId="77777777" w:rsidTr="00E6629A">
        <w:trPr>
          <w:jc w:val="center"/>
        </w:trPr>
        <w:tc>
          <w:tcPr>
            <w:tcW w:w="1209" w:type="dxa"/>
            <w:shd w:val="clear" w:color="auto" w:fill="auto"/>
            <w:tcMar>
              <w:top w:w="45" w:type="dxa"/>
              <w:left w:w="45" w:type="dxa"/>
              <w:bottom w:w="45" w:type="dxa"/>
              <w:right w:w="45" w:type="dxa"/>
            </w:tcMar>
            <w:vAlign w:val="center"/>
          </w:tcPr>
          <w:p w14:paraId="1DA770F2" w14:textId="77777777" w:rsidR="0010542B" w:rsidRPr="00FB7FB9" w:rsidRDefault="0010542B" w:rsidP="00E6629A">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14:paraId="3BA4C523" w14:textId="77777777" w:rsidR="0010542B" w:rsidRPr="00FB7FB9" w:rsidRDefault="0010542B" w:rsidP="00E6629A">
            <w:pPr>
              <w:jc w:val="center"/>
              <w:rPr>
                <w:rFonts w:eastAsiaTheme="minorEastAsia"/>
                <w:sz w:val="20"/>
              </w:rPr>
            </w:pPr>
            <w:r w:rsidRPr="00FB7FB9">
              <w:rPr>
                <w:rFonts w:eastAsiaTheme="minorEastAsia" w:hint="eastAsia"/>
                <w:sz w:val="20"/>
              </w:rPr>
              <w:t>数据库删除</w:t>
            </w:r>
          </w:p>
        </w:tc>
        <w:tc>
          <w:tcPr>
            <w:tcW w:w="1200" w:type="dxa"/>
            <w:shd w:val="clear" w:color="auto" w:fill="auto"/>
            <w:tcMar>
              <w:top w:w="45" w:type="dxa"/>
              <w:left w:w="45" w:type="dxa"/>
              <w:bottom w:w="45" w:type="dxa"/>
              <w:right w:w="45" w:type="dxa"/>
            </w:tcMar>
            <w:vAlign w:val="center"/>
          </w:tcPr>
          <w:p w14:paraId="3B2BA5A9" w14:textId="77777777" w:rsidR="0010542B" w:rsidRPr="00FB7FB9" w:rsidRDefault="0010542B" w:rsidP="00E6629A">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14:paraId="147F04FC"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r>
      <w:tr w:rsidR="0010542B" w:rsidRPr="00FB7FB9" w14:paraId="73AE87CB" w14:textId="77777777" w:rsidTr="00E6629A">
        <w:trPr>
          <w:jc w:val="center"/>
        </w:trPr>
        <w:tc>
          <w:tcPr>
            <w:tcW w:w="1209" w:type="dxa"/>
            <w:shd w:val="clear" w:color="auto" w:fill="auto"/>
            <w:tcMar>
              <w:top w:w="45" w:type="dxa"/>
              <w:left w:w="45" w:type="dxa"/>
              <w:bottom w:w="45" w:type="dxa"/>
              <w:right w:w="45" w:type="dxa"/>
            </w:tcMar>
            <w:vAlign w:val="center"/>
          </w:tcPr>
          <w:p w14:paraId="570830D4" w14:textId="77777777" w:rsidR="0010542B" w:rsidRPr="00FB7FB9" w:rsidRDefault="0010542B" w:rsidP="00E6629A">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14:paraId="70461E70" w14:textId="77777777" w:rsidR="0010542B" w:rsidRPr="00FB7FB9" w:rsidRDefault="0010542B" w:rsidP="00E6629A">
            <w:pPr>
              <w:jc w:val="center"/>
              <w:rPr>
                <w:rFonts w:eastAsiaTheme="minorEastAsia"/>
                <w:sz w:val="20"/>
              </w:rPr>
            </w:pPr>
            <w:r w:rsidRPr="00FB7FB9">
              <w:rPr>
                <w:rFonts w:eastAsiaTheme="minorEastAsia" w:hint="eastAsia"/>
                <w:sz w:val="20"/>
              </w:rPr>
              <w:t>数据库删除</w:t>
            </w:r>
          </w:p>
        </w:tc>
        <w:tc>
          <w:tcPr>
            <w:tcW w:w="1200" w:type="dxa"/>
            <w:shd w:val="clear" w:color="auto" w:fill="auto"/>
            <w:tcMar>
              <w:top w:w="45" w:type="dxa"/>
              <w:left w:w="45" w:type="dxa"/>
              <w:bottom w:w="45" w:type="dxa"/>
              <w:right w:w="45" w:type="dxa"/>
            </w:tcMar>
            <w:vAlign w:val="center"/>
          </w:tcPr>
          <w:p w14:paraId="4D0A9E55" w14:textId="77777777" w:rsidR="0010542B" w:rsidRPr="00FB7FB9" w:rsidRDefault="0010542B" w:rsidP="00E6629A">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14:paraId="2B68EF3B" w14:textId="77777777" w:rsidR="0010542B" w:rsidRPr="00FB7FB9" w:rsidRDefault="0010542B" w:rsidP="00E6629A">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14:paraId="58A41A5E" w14:textId="77777777" w:rsidTr="00E6629A">
        <w:trPr>
          <w:jc w:val="center"/>
        </w:trPr>
        <w:tc>
          <w:tcPr>
            <w:tcW w:w="1209" w:type="dxa"/>
            <w:shd w:val="clear" w:color="auto" w:fill="auto"/>
            <w:tcMar>
              <w:top w:w="45" w:type="dxa"/>
              <w:left w:w="45" w:type="dxa"/>
              <w:bottom w:w="45" w:type="dxa"/>
              <w:right w:w="45" w:type="dxa"/>
            </w:tcMar>
            <w:vAlign w:val="center"/>
          </w:tcPr>
          <w:p w14:paraId="099C5D07" w14:textId="77777777" w:rsidR="0010542B" w:rsidRPr="00FB7FB9" w:rsidRDefault="0010542B" w:rsidP="00E6629A">
            <w:pPr>
              <w:jc w:val="center"/>
              <w:rPr>
                <w:rFonts w:eastAsiaTheme="minorEastAsia"/>
                <w:sz w:val="20"/>
              </w:rPr>
            </w:pPr>
            <w:r w:rsidRPr="00FB7FB9">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14:paraId="4EA986C5" w14:textId="77777777" w:rsidR="0010542B" w:rsidRPr="00FB7FB9" w:rsidRDefault="0010542B" w:rsidP="00E6629A">
            <w:pPr>
              <w:rPr>
                <w:rFonts w:eastAsiaTheme="minorEastAsia"/>
                <w:sz w:val="20"/>
              </w:rPr>
            </w:pPr>
            <w:r w:rsidRPr="00FB7FB9">
              <w:rPr>
                <w:rFonts w:eastAsiaTheme="minorEastAsia" w:hint="eastAsia"/>
                <w:sz w:val="20"/>
              </w:rPr>
              <w:t>数据库删除</w:t>
            </w:r>
          </w:p>
        </w:tc>
      </w:tr>
      <w:tr w:rsidR="0010542B" w:rsidRPr="00FB7FB9" w14:paraId="6324F1B5" w14:textId="77777777" w:rsidTr="00E6629A">
        <w:trPr>
          <w:jc w:val="center"/>
        </w:trPr>
        <w:tc>
          <w:tcPr>
            <w:tcW w:w="1209" w:type="dxa"/>
            <w:shd w:val="clear" w:color="auto" w:fill="auto"/>
            <w:tcMar>
              <w:top w:w="45" w:type="dxa"/>
              <w:left w:w="45" w:type="dxa"/>
              <w:bottom w:w="45" w:type="dxa"/>
              <w:right w:w="45" w:type="dxa"/>
            </w:tcMar>
            <w:vAlign w:val="center"/>
          </w:tcPr>
          <w:p w14:paraId="2A946A15" w14:textId="77777777" w:rsidR="0010542B" w:rsidRPr="00FB7FB9" w:rsidRDefault="0010542B" w:rsidP="00E6629A">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14:paraId="1AB66A9E" w14:textId="77777777" w:rsidR="0010542B" w:rsidRPr="00FB7FB9" w:rsidRDefault="0010542B" w:rsidP="00E6629A">
            <w:pPr>
              <w:rPr>
                <w:rFonts w:eastAsiaTheme="minorEastAsia"/>
                <w:sz w:val="20"/>
              </w:rPr>
            </w:pPr>
            <w:r w:rsidRPr="00FB7FB9">
              <w:rPr>
                <w:rFonts w:eastAsiaTheme="minorEastAsia" w:hint="eastAsia"/>
                <w:sz w:val="20"/>
              </w:rPr>
              <w:t>在数据库中删除需要删除的数据</w:t>
            </w:r>
          </w:p>
        </w:tc>
      </w:tr>
      <w:tr w:rsidR="0010542B" w:rsidRPr="00FB7FB9" w14:paraId="22CAB220" w14:textId="77777777" w:rsidTr="00E6629A">
        <w:trPr>
          <w:jc w:val="center"/>
        </w:trPr>
        <w:tc>
          <w:tcPr>
            <w:tcW w:w="1209" w:type="dxa"/>
            <w:shd w:val="clear" w:color="auto" w:fill="auto"/>
            <w:tcMar>
              <w:top w:w="45" w:type="dxa"/>
              <w:left w:w="45" w:type="dxa"/>
              <w:bottom w:w="45" w:type="dxa"/>
              <w:right w:w="45" w:type="dxa"/>
            </w:tcMar>
            <w:vAlign w:val="center"/>
          </w:tcPr>
          <w:p w14:paraId="1B59A371" w14:textId="77777777" w:rsidR="0010542B" w:rsidRPr="00FB7FB9" w:rsidRDefault="0010542B" w:rsidP="00E6629A">
            <w:pPr>
              <w:jc w:val="center"/>
              <w:rPr>
                <w:rFonts w:eastAsiaTheme="minorEastAsia"/>
                <w:sz w:val="20"/>
              </w:rPr>
            </w:pPr>
            <w:r w:rsidRPr="00FB7FB9">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14:paraId="58DFF519" w14:textId="77777777" w:rsidR="0010542B" w:rsidRPr="00FB7FB9" w:rsidRDefault="0010542B" w:rsidP="00E6629A">
            <w:pPr>
              <w:rPr>
                <w:rFonts w:eastAsiaTheme="minorEastAsia"/>
                <w:sz w:val="20"/>
              </w:rPr>
            </w:pPr>
            <w:r w:rsidRPr="00FB7FB9">
              <w:rPr>
                <w:rFonts w:eastAsiaTheme="minorEastAsia" w:hint="eastAsia"/>
                <w:sz w:val="20"/>
              </w:rPr>
              <w:t>验证数据库删除模块是否能正确完成数据的删除功能</w:t>
            </w:r>
          </w:p>
        </w:tc>
      </w:tr>
      <w:tr w:rsidR="0010542B" w:rsidRPr="00FB7FB9" w14:paraId="632FCEB4" w14:textId="77777777" w:rsidTr="00E6629A">
        <w:trPr>
          <w:jc w:val="center"/>
        </w:trPr>
        <w:tc>
          <w:tcPr>
            <w:tcW w:w="1209" w:type="dxa"/>
            <w:shd w:val="clear" w:color="auto" w:fill="auto"/>
            <w:tcMar>
              <w:top w:w="45" w:type="dxa"/>
              <w:left w:w="45" w:type="dxa"/>
              <w:bottom w:w="45" w:type="dxa"/>
              <w:right w:w="45" w:type="dxa"/>
            </w:tcMar>
            <w:vAlign w:val="center"/>
          </w:tcPr>
          <w:p w14:paraId="55203AA2" w14:textId="77777777" w:rsidR="0010542B" w:rsidRPr="00FB7FB9" w:rsidRDefault="0010542B" w:rsidP="00E6629A">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14:paraId="50763DDB" w14:textId="77777777" w:rsidR="0010542B" w:rsidRPr="00FB7FB9" w:rsidRDefault="0010542B" w:rsidP="00E6629A">
            <w:pPr>
              <w:rPr>
                <w:rFonts w:eastAsiaTheme="minorEastAsia"/>
                <w:sz w:val="20"/>
              </w:rPr>
            </w:pPr>
            <w:r w:rsidRPr="00FB7FB9">
              <w:rPr>
                <w:rFonts w:eastAsiaTheme="minorEastAsia" w:hint="eastAsia"/>
                <w:sz w:val="20"/>
              </w:rPr>
              <w:t>无</w:t>
            </w:r>
          </w:p>
        </w:tc>
      </w:tr>
      <w:tr w:rsidR="0010542B" w:rsidRPr="00FB7FB9" w14:paraId="01764230" w14:textId="77777777" w:rsidTr="00E6629A">
        <w:trPr>
          <w:jc w:val="center"/>
        </w:trPr>
        <w:tc>
          <w:tcPr>
            <w:tcW w:w="1209" w:type="dxa"/>
            <w:shd w:val="clear" w:color="auto" w:fill="auto"/>
            <w:tcMar>
              <w:top w:w="45" w:type="dxa"/>
              <w:left w:w="45" w:type="dxa"/>
              <w:bottom w:w="45" w:type="dxa"/>
              <w:right w:w="45" w:type="dxa"/>
            </w:tcMar>
            <w:vAlign w:val="center"/>
          </w:tcPr>
          <w:p w14:paraId="3C19A88E" w14:textId="77777777" w:rsidR="0010542B" w:rsidRPr="00FB7FB9" w:rsidRDefault="0010542B" w:rsidP="00E6629A">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14:paraId="3F642F45" w14:textId="77777777" w:rsidR="0010542B" w:rsidRPr="00FB7FB9" w:rsidRDefault="0010542B" w:rsidP="00E6629A">
            <w:pPr>
              <w:rPr>
                <w:rFonts w:eastAsiaTheme="minorEastAsia"/>
                <w:sz w:val="20"/>
              </w:rPr>
            </w:pPr>
            <w:r w:rsidRPr="00FB7FB9">
              <w:rPr>
                <w:rFonts w:eastAsiaTheme="minorEastAsia" w:hint="eastAsia"/>
                <w:sz w:val="20"/>
              </w:rPr>
              <w:t>无</w:t>
            </w:r>
          </w:p>
        </w:tc>
      </w:tr>
      <w:tr w:rsidR="0010542B" w:rsidRPr="00FB7FB9" w14:paraId="177DC7DE" w14:textId="77777777" w:rsidTr="00E6629A">
        <w:trPr>
          <w:jc w:val="center"/>
        </w:trPr>
        <w:tc>
          <w:tcPr>
            <w:tcW w:w="1209" w:type="dxa"/>
            <w:shd w:val="clear" w:color="auto" w:fill="auto"/>
            <w:tcMar>
              <w:top w:w="45" w:type="dxa"/>
              <w:left w:w="45" w:type="dxa"/>
              <w:bottom w:w="45" w:type="dxa"/>
              <w:right w:w="45" w:type="dxa"/>
            </w:tcMar>
            <w:vAlign w:val="center"/>
          </w:tcPr>
          <w:p w14:paraId="30D5CFEE" w14:textId="77777777" w:rsidR="0010542B" w:rsidRPr="00FB7FB9" w:rsidRDefault="0010542B" w:rsidP="00E6629A">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14:paraId="1596A28D" w14:textId="77777777" w:rsidR="0010542B" w:rsidRPr="00FB7FB9" w:rsidRDefault="0010542B" w:rsidP="00E6629A">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14:paraId="4EE6A5F8" w14:textId="77777777" w:rsidR="0010542B" w:rsidRPr="00FB7FB9" w:rsidRDefault="0010542B" w:rsidP="00E6629A">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14:paraId="0179F9C5" w14:textId="77777777" w:rsidR="0010542B" w:rsidRPr="00FB7FB9" w:rsidRDefault="0010542B" w:rsidP="00E6629A">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14:paraId="3F6FAE1E" w14:textId="77777777" w:rsidR="0010542B" w:rsidRPr="00FB7FB9" w:rsidRDefault="0010542B" w:rsidP="00E6629A">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14:paraId="3A778D8A" w14:textId="77777777" w:rsidR="0010542B" w:rsidRPr="00FB7FB9" w:rsidRDefault="0010542B" w:rsidP="00E6629A">
            <w:pPr>
              <w:rPr>
                <w:rFonts w:eastAsiaTheme="minorEastAsia"/>
                <w:sz w:val="20"/>
              </w:rPr>
            </w:pPr>
            <w:r w:rsidRPr="00FB7FB9">
              <w:rPr>
                <w:rFonts w:eastAsiaTheme="minorEastAsia" w:hint="eastAsia"/>
                <w:sz w:val="20"/>
              </w:rPr>
              <w:t>测试状态</w:t>
            </w:r>
            <w:r w:rsidRPr="00FB7FB9">
              <w:rPr>
                <w:rFonts w:eastAsiaTheme="minorEastAsia" w:hint="eastAsia"/>
                <w:sz w:val="20"/>
              </w:rPr>
              <w:lastRenderedPageBreak/>
              <w:t>（</w:t>
            </w:r>
            <w:r w:rsidRPr="00FB7FB9">
              <w:rPr>
                <w:rFonts w:eastAsiaTheme="minorEastAsia" w:hint="eastAsia"/>
                <w:sz w:val="20"/>
              </w:rPr>
              <w:t>P/F</w:t>
            </w:r>
            <w:r w:rsidRPr="00FB7FB9">
              <w:rPr>
                <w:rFonts w:eastAsiaTheme="minorEastAsia" w:hint="eastAsia"/>
                <w:sz w:val="20"/>
              </w:rPr>
              <w:t>）</w:t>
            </w:r>
          </w:p>
        </w:tc>
      </w:tr>
      <w:tr w:rsidR="0010542B" w:rsidRPr="00FB7FB9" w14:paraId="51331EA0" w14:textId="77777777" w:rsidTr="00E6629A">
        <w:trPr>
          <w:jc w:val="center"/>
        </w:trPr>
        <w:tc>
          <w:tcPr>
            <w:tcW w:w="1209" w:type="dxa"/>
            <w:shd w:val="clear" w:color="auto" w:fill="auto"/>
            <w:tcMar>
              <w:top w:w="45" w:type="dxa"/>
              <w:left w:w="45" w:type="dxa"/>
              <w:bottom w:w="45" w:type="dxa"/>
              <w:right w:w="45" w:type="dxa"/>
            </w:tcMar>
            <w:vAlign w:val="center"/>
          </w:tcPr>
          <w:p w14:paraId="4F69563B" w14:textId="77777777" w:rsidR="0010542B" w:rsidRPr="00FB7FB9" w:rsidRDefault="0010542B" w:rsidP="00E6629A">
            <w:pPr>
              <w:jc w:val="center"/>
              <w:rPr>
                <w:rFonts w:eastAsiaTheme="minorEastAsia"/>
                <w:sz w:val="20"/>
              </w:rPr>
            </w:pPr>
            <w:r w:rsidRPr="00FB7FB9">
              <w:rPr>
                <w:rFonts w:eastAsiaTheme="minorEastAsia" w:hint="eastAsia"/>
                <w:sz w:val="20"/>
              </w:rPr>
              <w:lastRenderedPageBreak/>
              <w:t>1</w:t>
            </w:r>
          </w:p>
        </w:tc>
        <w:tc>
          <w:tcPr>
            <w:tcW w:w="1791" w:type="dxa"/>
            <w:shd w:val="clear" w:color="auto" w:fill="auto"/>
            <w:tcMar>
              <w:top w:w="45" w:type="dxa"/>
              <w:left w:w="45" w:type="dxa"/>
              <w:bottom w:w="45" w:type="dxa"/>
              <w:right w:w="45" w:type="dxa"/>
            </w:tcMar>
            <w:vAlign w:val="center"/>
          </w:tcPr>
          <w:p w14:paraId="171DF352" w14:textId="77777777" w:rsidR="0010542B" w:rsidRPr="00FB7FB9" w:rsidRDefault="0010542B" w:rsidP="00E6629A">
            <w:pPr>
              <w:rPr>
                <w:rFonts w:eastAsiaTheme="minorEastAsia"/>
                <w:sz w:val="20"/>
              </w:rPr>
            </w:pPr>
            <w:r w:rsidRPr="00FB7FB9">
              <w:rPr>
                <w:rFonts w:eastAsiaTheme="minorEastAsia" w:hint="eastAsia"/>
                <w:sz w:val="20"/>
              </w:rPr>
              <w:t>1.</w:t>
            </w:r>
            <w:r w:rsidRPr="00FB7FB9">
              <w:rPr>
                <w:rFonts w:eastAsiaTheme="minorEastAsia" w:hint="eastAsia"/>
                <w:sz w:val="20"/>
              </w:rPr>
              <w:t>开发人员的正常删除操作</w:t>
            </w:r>
          </w:p>
        </w:tc>
        <w:tc>
          <w:tcPr>
            <w:tcW w:w="1200" w:type="dxa"/>
            <w:shd w:val="clear" w:color="auto" w:fill="auto"/>
            <w:tcMar>
              <w:top w:w="45" w:type="dxa"/>
              <w:left w:w="45" w:type="dxa"/>
              <w:bottom w:w="45" w:type="dxa"/>
              <w:right w:w="45" w:type="dxa"/>
            </w:tcMar>
            <w:vAlign w:val="center"/>
          </w:tcPr>
          <w:p w14:paraId="730C5B1D" w14:textId="77777777" w:rsidR="0010542B" w:rsidRPr="00FB7FB9" w:rsidRDefault="0010542B" w:rsidP="00E6629A">
            <w:pPr>
              <w:rPr>
                <w:rFonts w:eastAsiaTheme="minorEastAsia"/>
                <w:sz w:val="20"/>
              </w:rPr>
            </w:pPr>
            <w:r w:rsidRPr="00FB7FB9">
              <w:rPr>
                <w:rFonts w:eastAsiaTheme="minorEastAsia" w:hint="eastAsia"/>
                <w:sz w:val="20"/>
              </w:rPr>
              <w:t>数据删除测试代码</w:t>
            </w:r>
          </w:p>
          <w:p w14:paraId="3C106EEE" w14:textId="77777777" w:rsidR="0010542B" w:rsidRPr="00FB7FB9" w:rsidRDefault="0010542B" w:rsidP="00E6629A">
            <w:pPr>
              <w:rPr>
                <w:rFonts w:eastAsiaTheme="minorEastAsia"/>
                <w:sz w:val="20"/>
              </w:rPr>
            </w:pPr>
            <w:r w:rsidRPr="00FB7FB9">
              <w:rPr>
                <w:rFonts w:eastAsiaTheme="minorEastAsia"/>
                <w:sz w:val="20"/>
              </w:rPr>
              <w:t>D</w:t>
            </w:r>
            <w:r w:rsidRPr="00FB7FB9">
              <w:rPr>
                <w:rFonts w:eastAsiaTheme="minorEastAsia" w:hint="eastAsia"/>
                <w:sz w:val="20"/>
              </w:rPr>
              <w:t>e</w:t>
            </w:r>
            <w:r w:rsidRPr="00FB7FB9">
              <w:rPr>
                <w:rFonts w:eastAsiaTheme="minorEastAsia"/>
                <w:sz w:val="20"/>
              </w:rPr>
              <w:t>lete</w:t>
            </w:r>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14:paraId="5D7C82FD" w14:textId="77777777" w:rsidR="0010542B" w:rsidRPr="00FB7FB9" w:rsidRDefault="0010542B" w:rsidP="00E6629A">
            <w:pPr>
              <w:rPr>
                <w:rFonts w:eastAsiaTheme="minorEastAsia"/>
                <w:sz w:val="20"/>
              </w:rPr>
            </w:pPr>
            <w:r w:rsidRPr="00FB7FB9">
              <w:rPr>
                <w:rFonts w:eastAsiaTheme="minorEastAsia" w:hint="eastAsia"/>
                <w:sz w:val="20"/>
              </w:rPr>
              <w:t>1.</w:t>
            </w:r>
            <w:r w:rsidRPr="00FB7FB9">
              <w:rPr>
                <w:rFonts w:eastAsiaTheme="minorEastAsia" w:hint="eastAsia"/>
                <w:sz w:val="20"/>
              </w:rPr>
              <w:t>对于正常的数据删除操作，</w:t>
            </w:r>
            <w:proofErr w:type="gramStart"/>
            <w:r w:rsidRPr="00FB7FB9">
              <w:rPr>
                <w:rFonts w:eastAsiaTheme="minorEastAsia" w:hint="eastAsia"/>
                <w:sz w:val="20"/>
              </w:rPr>
              <w:t>应成功</w:t>
            </w:r>
            <w:proofErr w:type="gramEnd"/>
            <w:r w:rsidRPr="00FB7FB9">
              <w:rPr>
                <w:rFonts w:eastAsiaTheme="minorEastAsia" w:hint="eastAsia"/>
                <w:sz w:val="20"/>
              </w:rPr>
              <w:t>在数据库中删除一条内容。</w:t>
            </w:r>
          </w:p>
        </w:tc>
        <w:tc>
          <w:tcPr>
            <w:tcW w:w="1103" w:type="dxa"/>
            <w:shd w:val="clear" w:color="auto" w:fill="auto"/>
            <w:tcMar>
              <w:top w:w="45" w:type="dxa"/>
              <w:left w:w="45" w:type="dxa"/>
              <w:bottom w:w="45" w:type="dxa"/>
              <w:right w:w="45" w:type="dxa"/>
            </w:tcMar>
            <w:vAlign w:val="center"/>
          </w:tcPr>
          <w:p w14:paraId="0CBA1EA5"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5B3667A5" w14:textId="77777777" w:rsidR="0010542B" w:rsidRPr="00FB7FB9" w:rsidRDefault="0010542B" w:rsidP="00E6629A">
            <w:pPr>
              <w:jc w:val="center"/>
              <w:rPr>
                <w:rFonts w:eastAsiaTheme="minorEastAsia"/>
                <w:sz w:val="20"/>
              </w:rPr>
            </w:pPr>
          </w:p>
        </w:tc>
      </w:tr>
      <w:tr w:rsidR="0010542B" w:rsidRPr="00FB7FB9" w14:paraId="321DAA2D" w14:textId="77777777" w:rsidTr="00E6629A">
        <w:trPr>
          <w:jc w:val="center"/>
        </w:trPr>
        <w:tc>
          <w:tcPr>
            <w:tcW w:w="1209" w:type="dxa"/>
            <w:shd w:val="clear" w:color="auto" w:fill="auto"/>
            <w:tcMar>
              <w:top w:w="45" w:type="dxa"/>
              <w:left w:w="45" w:type="dxa"/>
              <w:bottom w:w="45" w:type="dxa"/>
              <w:right w:w="45" w:type="dxa"/>
            </w:tcMar>
            <w:vAlign w:val="center"/>
          </w:tcPr>
          <w:p w14:paraId="312AB95E" w14:textId="77777777" w:rsidR="0010542B" w:rsidRPr="00FB7FB9" w:rsidRDefault="0010542B" w:rsidP="00E6629A">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14:paraId="4F160B70" w14:textId="77777777" w:rsidR="0010542B" w:rsidRPr="00FB7FB9" w:rsidRDefault="0010542B" w:rsidP="00E6629A">
            <w:pPr>
              <w:rPr>
                <w:rFonts w:eastAsiaTheme="minorEastAsia"/>
                <w:sz w:val="20"/>
              </w:rPr>
            </w:pPr>
            <w:r w:rsidRPr="00FB7FB9">
              <w:rPr>
                <w:rFonts w:eastAsiaTheme="minorEastAsia"/>
                <w:sz w:val="20"/>
              </w:rPr>
              <w:t>1.</w:t>
            </w:r>
            <w:r w:rsidRPr="00FB7FB9">
              <w:rPr>
                <w:rFonts w:eastAsiaTheme="minorEastAsia" w:hint="eastAsia"/>
                <w:sz w:val="20"/>
              </w:rPr>
              <w:t>数据库的异常删除操作</w:t>
            </w:r>
          </w:p>
        </w:tc>
        <w:tc>
          <w:tcPr>
            <w:tcW w:w="1200" w:type="dxa"/>
            <w:shd w:val="clear" w:color="auto" w:fill="auto"/>
            <w:tcMar>
              <w:top w:w="45" w:type="dxa"/>
              <w:left w:w="45" w:type="dxa"/>
              <w:bottom w:w="45" w:type="dxa"/>
              <w:right w:w="45" w:type="dxa"/>
            </w:tcMar>
            <w:vAlign w:val="center"/>
          </w:tcPr>
          <w:p w14:paraId="1BC19BAF" w14:textId="77777777" w:rsidR="0010542B" w:rsidRPr="00FB7FB9" w:rsidRDefault="0010542B" w:rsidP="00E6629A">
            <w:pPr>
              <w:jc w:val="left"/>
              <w:rPr>
                <w:rFonts w:eastAsiaTheme="minorEastAsia"/>
                <w:sz w:val="20"/>
              </w:rPr>
            </w:pPr>
            <w:r w:rsidRPr="00FB7FB9">
              <w:rPr>
                <w:rFonts w:eastAsiaTheme="minorEastAsia" w:hint="eastAsia"/>
                <w:sz w:val="20"/>
              </w:rPr>
              <w:t>删除的数据不存在</w:t>
            </w:r>
            <w:r w:rsidRPr="00FB7FB9">
              <w:rPr>
                <w:rFonts w:eastAsiaTheme="minorEastAsia"/>
                <w:sz w:val="20"/>
              </w:rPr>
              <w:t>A</w:t>
            </w:r>
            <w:r w:rsidRPr="00FB7FB9">
              <w:rPr>
                <w:rFonts w:eastAsiaTheme="minorEastAsia" w:hint="eastAsia"/>
                <w:sz w:val="20"/>
              </w:rPr>
              <w:t>ddTest02</w:t>
            </w:r>
          </w:p>
        </w:tc>
        <w:tc>
          <w:tcPr>
            <w:tcW w:w="1350" w:type="dxa"/>
            <w:shd w:val="clear" w:color="auto" w:fill="auto"/>
            <w:tcMar>
              <w:top w:w="45" w:type="dxa"/>
              <w:left w:w="45" w:type="dxa"/>
              <w:bottom w:w="45" w:type="dxa"/>
              <w:right w:w="45" w:type="dxa"/>
            </w:tcMar>
            <w:vAlign w:val="center"/>
          </w:tcPr>
          <w:p w14:paraId="6D7E53CD" w14:textId="77777777" w:rsidR="0010542B" w:rsidRPr="00FB7FB9" w:rsidRDefault="0010542B" w:rsidP="00E6629A">
            <w:pPr>
              <w:rPr>
                <w:rFonts w:eastAsiaTheme="minorEastAsia"/>
                <w:sz w:val="20"/>
              </w:rPr>
            </w:pPr>
            <w:r w:rsidRPr="00FB7FB9">
              <w:rPr>
                <w:rFonts w:eastAsiaTheme="minorEastAsia"/>
                <w:sz w:val="20"/>
              </w:rPr>
              <w:t>1.</w:t>
            </w:r>
            <w:r w:rsidRPr="00FB7FB9">
              <w:rPr>
                <w:rFonts w:eastAsiaTheme="minorEastAsia" w:hint="eastAsia"/>
                <w:sz w:val="20"/>
              </w:rPr>
              <w:t>要删除的数据在数据库中不存在，删除失败。</w:t>
            </w:r>
          </w:p>
          <w:p w14:paraId="2261C766" w14:textId="77777777" w:rsidR="0010542B" w:rsidRPr="00FB7FB9" w:rsidRDefault="0010542B" w:rsidP="00E6629A">
            <w:pPr>
              <w:rPr>
                <w:rFonts w:eastAsiaTheme="minorEastAsia"/>
                <w:sz w:val="20"/>
              </w:rPr>
            </w:pPr>
          </w:p>
        </w:tc>
        <w:tc>
          <w:tcPr>
            <w:tcW w:w="1103" w:type="dxa"/>
            <w:shd w:val="clear" w:color="auto" w:fill="auto"/>
            <w:tcMar>
              <w:top w:w="45" w:type="dxa"/>
              <w:left w:w="45" w:type="dxa"/>
              <w:bottom w:w="45" w:type="dxa"/>
              <w:right w:w="45" w:type="dxa"/>
            </w:tcMar>
            <w:vAlign w:val="center"/>
          </w:tcPr>
          <w:p w14:paraId="1C2B6B80"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48C7C000" w14:textId="77777777" w:rsidR="0010542B" w:rsidRPr="00FB7FB9" w:rsidRDefault="0010542B" w:rsidP="00E6629A">
            <w:pPr>
              <w:jc w:val="center"/>
              <w:rPr>
                <w:rFonts w:eastAsiaTheme="minorEastAsia"/>
                <w:sz w:val="20"/>
              </w:rPr>
            </w:pPr>
          </w:p>
        </w:tc>
      </w:tr>
      <w:tr w:rsidR="0010542B" w:rsidRPr="00FB7FB9" w14:paraId="654906AF" w14:textId="77777777" w:rsidTr="00E6629A">
        <w:trPr>
          <w:jc w:val="center"/>
        </w:trPr>
        <w:tc>
          <w:tcPr>
            <w:tcW w:w="1209" w:type="dxa"/>
            <w:shd w:val="clear" w:color="auto" w:fill="auto"/>
            <w:tcMar>
              <w:top w:w="45" w:type="dxa"/>
              <w:left w:w="45" w:type="dxa"/>
              <w:bottom w:w="45" w:type="dxa"/>
              <w:right w:w="45" w:type="dxa"/>
            </w:tcMar>
            <w:vAlign w:val="center"/>
          </w:tcPr>
          <w:p w14:paraId="37164296" w14:textId="77777777" w:rsidR="0010542B" w:rsidRPr="00FB7FB9" w:rsidRDefault="0010542B" w:rsidP="00E6629A">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14:paraId="6C053DD8"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c>
          <w:tcPr>
            <w:tcW w:w="1200" w:type="dxa"/>
            <w:shd w:val="clear" w:color="auto" w:fill="auto"/>
            <w:tcMar>
              <w:top w:w="45" w:type="dxa"/>
              <w:left w:w="45" w:type="dxa"/>
              <w:bottom w:w="45" w:type="dxa"/>
              <w:right w:w="45" w:type="dxa"/>
            </w:tcMar>
            <w:vAlign w:val="center"/>
          </w:tcPr>
          <w:p w14:paraId="20228101" w14:textId="77777777" w:rsidR="0010542B" w:rsidRPr="00FB7FB9" w:rsidRDefault="0010542B" w:rsidP="00E6629A">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14:paraId="66BBCED0" w14:textId="77777777" w:rsidR="0010542B" w:rsidRPr="00FB7FB9" w:rsidRDefault="0010542B" w:rsidP="00E6629A">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14:paraId="4DF9FE64" w14:textId="77777777" w:rsidR="0010542B" w:rsidRPr="00FB7FB9" w:rsidRDefault="0010542B" w:rsidP="00E6629A">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14:paraId="0AA133B3"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r>
    </w:tbl>
    <w:p w14:paraId="3D924B4E" w14:textId="77777777" w:rsidR="0010542B" w:rsidRPr="00FB7FB9" w:rsidRDefault="0010542B">
      <w:pPr>
        <w:ind w:firstLineChars="300" w:firstLine="630"/>
      </w:pP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14:paraId="7A92DBC9" w14:textId="77777777" w:rsidTr="00E6629A">
        <w:trPr>
          <w:jc w:val="center"/>
        </w:trPr>
        <w:tc>
          <w:tcPr>
            <w:tcW w:w="1209" w:type="dxa"/>
            <w:shd w:val="clear" w:color="auto" w:fill="auto"/>
            <w:tcMar>
              <w:top w:w="45" w:type="dxa"/>
              <w:left w:w="45" w:type="dxa"/>
              <w:bottom w:w="45" w:type="dxa"/>
              <w:right w:w="45" w:type="dxa"/>
            </w:tcMar>
            <w:vAlign w:val="center"/>
          </w:tcPr>
          <w:p w14:paraId="305FC01C" w14:textId="77777777" w:rsidR="0010542B" w:rsidRPr="00FB7FB9" w:rsidRDefault="0010542B" w:rsidP="00E6629A">
            <w:pPr>
              <w:jc w:val="center"/>
              <w:rPr>
                <w:rFonts w:eastAsiaTheme="minorEastAsia"/>
                <w:sz w:val="20"/>
              </w:rPr>
            </w:pPr>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14:paraId="6459C4AB" w14:textId="77777777" w:rsidR="0010542B" w:rsidRPr="00FB7FB9" w:rsidRDefault="0010542B" w:rsidP="00E6629A">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14:paraId="62DAAD6F" w14:textId="77777777" w:rsidR="0010542B" w:rsidRPr="00FB7FB9" w:rsidRDefault="0010542B" w:rsidP="00E6629A">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14:paraId="7A3C68F1" w14:textId="77777777" w:rsidR="0010542B" w:rsidRPr="00FB7FB9" w:rsidRDefault="0010542B" w:rsidP="00E6629A">
            <w:pPr>
              <w:jc w:val="center"/>
              <w:rPr>
                <w:rFonts w:eastAsiaTheme="minorEastAsia"/>
                <w:sz w:val="20"/>
              </w:rPr>
            </w:pPr>
            <w:r w:rsidRPr="00FB7FB9">
              <w:rPr>
                <w:rFonts w:eastAsiaTheme="minorEastAsia"/>
                <w:sz w:val="20"/>
              </w:rPr>
              <w:t>0.1</w:t>
            </w:r>
          </w:p>
        </w:tc>
      </w:tr>
      <w:tr w:rsidR="0010542B" w:rsidRPr="00FB7FB9" w14:paraId="43F8EAD3" w14:textId="77777777" w:rsidTr="00E6629A">
        <w:trPr>
          <w:jc w:val="center"/>
        </w:trPr>
        <w:tc>
          <w:tcPr>
            <w:tcW w:w="1209" w:type="dxa"/>
            <w:shd w:val="clear" w:color="auto" w:fill="auto"/>
            <w:tcMar>
              <w:top w:w="45" w:type="dxa"/>
              <w:left w:w="45" w:type="dxa"/>
              <w:bottom w:w="45" w:type="dxa"/>
              <w:right w:w="45" w:type="dxa"/>
            </w:tcMar>
            <w:vAlign w:val="center"/>
          </w:tcPr>
          <w:p w14:paraId="6F06A022" w14:textId="77777777" w:rsidR="0010542B" w:rsidRPr="00FB7FB9" w:rsidRDefault="0010542B" w:rsidP="00E6629A">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14:paraId="6C3A2AC4" w14:textId="77777777" w:rsidR="0010542B" w:rsidRPr="00FB7FB9" w:rsidRDefault="0010542B" w:rsidP="00E6629A">
            <w:pPr>
              <w:jc w:val="center"/>
              <w:rPr>
                <w:rFonts w:eastAsiaTheme="minorEastAsia"/>
                <w:sz w:val="20"/>
              </w:rPr>
            </w:pPr>
            <w:r w:rsidRPr="00FB7FB9">
              <w:rPr>
                <w:rFonts w:eastAsiaTheme="minorEastAsia" w:hint="eastAsia"/>
                <w:sz w:val="20"/>
              </w:rPr>
              <w:t>数据库查询</w:t>
            </w:r>
          </w:p>
        </w:tc>
        <w:tc>
          <w:tcPr>
            <w:tcW w:w="1200" w:type="dxa"/>
            <w:shd w:val="clear" w:color="auto" w:fill="auto"/>
            <w:tcMar>
              <w:top w:w="45" w:type="dxa"/>
              <w:left w:w="45" w:type="dxa"/>
              <w:bottom w:w="45" w:type="dxa"/>
              <w:right w:w="45" w:type="dxa"/>
            </w:tcMar>
            <w:vAlign w:val="center"/>
          </w:tcPr>
          <w:p w14:paraId="0E878922" w14:textId="77777777" w:rsidR="0010542B" w:rsidRPr="00FB7FB9" w:rsidRDefault="0010542B" w:rsidP="00E6629A">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14:paraId="00A48E6F"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r>
      <w:tr w:rsidR="0010542B" w:rsidRPr="00FB7FB9" w14:paraId="35B9571B" w14:textId="77777777" w:rsidTr="00E6629A">
        <w:trPr>
          <w:jc w:val="center"/>
        </w:trPr>
        <w:tc>
          <w:tcPr>
            <w:tcW w:w="1209" w:type="dxa"/>
            <w:shd w:val="clear" w:color="auto" w:fill="auto"/>
            <w:tcMar>
              <w:top w:w="45" w:type="dxa"/>
              <w:left w:w="45" w:type="dxa"/>
              <w:bottom w:w="45" w:type="dxa"/>
              <w:right w:w="45" w:type="dxa"/>
            </w:tcMar>
            <w:vAlign w:val="center"/>
          </w:tcPr>
          <w:p w14:paraId="3F558AD4" w14:textId="77777777" w:rsidR="0010542B" w:rsidRPr="00FB7FB9" w:rsidRDefault="0010542B" w:rsidP="00E6629A">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14:paraId="4FBBB4B7" w14:textId="77777777" w:rsidR="0010542B" w:rsidRPr="00FB7FB9" w:rsidRDefault="0010542B" w:rsidP="00E6629A">
            <w:pPr>
              <w:jc w:val="center"/>
              <w:rPr>
                <w:rFonts w:eastAsiaTheme="minorEastAsia"/>
                <w:sz w:val="20"/>
              </w:rPr>
            </w:pPr>
            <w:r w:rsidRPr="00FB7FB9">
              <w:rPr>
                <w:rFonts w:eastAsiaTheme="minorEastAsia" w:hint="eastAsia"/>
                <w:sz w:val="20"/>
              </w:rPr>
              <w:t>数据库查询</w:t>
            </w:r>
          </w:p>
        </w:tc>
        <w:tc>
          <w:tcPr>
            <w:tcW w:w="1200" w:type="dxa"/>
            <w:shd w:val="clear" w:color="auto" w:fill="auto"/>
            <w:tcMar>
              <w:top w:w="45" w:type="dxa"/>
              <w:left w:w="45" w:type="dxa"/>
              <w:bottom w:w="45" w:type="dxa"/>
              <w:right w:w="45" w:type="dxa"/>
            </w:tcMar>
            <w:vAlign w:val="center"/>
          </w:tcPr>
          <w:p w14:paraId="6F10B82E" w14:textId="77777777" w:rsidR="0010542B" w:rsidRPr="00FB7FB9" w:rsidRDefault="0010542B" w:rsidP="00E6629A">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14:paraId="6F76A588" w14:textId="77777777" w:rsidR="0010542B" w:rsidRPr="00FB7FB9" w:rsidRDefault="0010542B" w:rsidP="00E6629A">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14:paraId="4612EEB4" w14:textId="77777777" w:rsidTr="00E6629A">
        <w:trPr>
          <w:jc w:val="center"/>
        </w:trPr>
        <w:tc>
          <w:tcPr>
            <w:tcW w:w="1209" w:type="dxa"/>
            <w:shd w:val="clear" w:color="auto" w:fill="auto"/>
            <w:tcMar>
              <w:top w:w="45" w:type="dxa"/>
              <w:left w:w="45" w:type="dxa"/>
              <w:bottom w:w="45" w:type="dxa"/>
              <w:right w:w="45" w:type="dxa"/>
            </w:tcMar>
            <w:vAlign w:val="center"/>
          </w:tcPr>
          <w:p w14:paraId="224F74A9" w14:textId="77777777" w:rsidR="0010542B" w:rsidRPr="00FB7FB9" w:rsidRDefault="0010542B" w:rsidP="00E6629A">
            <w:pPr>
              <w:jc w:val="center"/>
              <w:rPr>
                <w:rFonts w:eastAsiaTheme="minorEastAsia"/>
                <w:sz w:val="20"/>
              </w:rPr>
            </w:pPr>
            <w:r w:rsidRPr="00FB7FB9">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14:paraId="5D3B46AB" w14:textId="77777777" w:rsidR="0010542B" w:rsidRPr="00FB7FB9" w:rsidRDefault="0010542B" w:rsidP="00E6629A">
            <w:pPr>
              <w:rPr>
                <w:rFonts w:eastAsiaTheme="minorEastAsia"/>
                <w:sz w:val="20"/>
              </w:rPr>
            </w:pPr>
            <w:r w:rsidRPr="00FB7FB9">
              <w:rPr>
                <w:rFonts w:eastAsiaTheme="minorEastAsia" w:hint="eastAsia"/>
                <w:sz w:val="20"/>
              </w:rPr>
              <w:t>数据库查询</w:t>
            </w:r>
          </w:p>
        </w:tc>
      </w:tr>
      <w:tr w:rsidR="0010542B" w:rsidRPr="00FB7FB9" w14:paraId="5A5A25A7" w14:textId="77777777" w:rsidTr="00E6629A">
        <w:trPr>
          <w:jc w:val="center"/>
        </w:trPr>
        <w:tc>
          <w:tcPr>
            <w:tcW w:w="1209" w:type="dxa"/>
            <w:shd w:val="clear" w:color="auto" w:fill="auto"/>
            <w:tcMar>
              <w:top w:w="45" w:type="dxa"/>
              <w:left w:w="45" w:type="dxa"/>
              <w:bottom w:w="45" w:type="dxa"/>
              <w:right w:w="45" w:type="dxa"/>
            </w:tcMar>
            <w:vAlign w:val="center"/>
          </w:tcPr>
          <w:p w14:paraId="5F5C4E66" w14:textId="77777777" w:rsidR="0010542B" w:rsidRPr="00FB7FB9" w:rsidRDefault="0010542B" w:rsidP="00E6629A">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14:paraId="7338852E" w14:textId="77777777" w:rsidR="0010542B" w:rsidRPr="00FB7FB9" w:rsidRDefault="0010542B" w:rsidP="00E6629A">
            <w:pPr>
              <w:rPr>
                <w:rFonts w:eastAsiaTheme="minorEastAsia"/>
                <w:sz w:val="20"/>
              </w:rPr>
            </w:pPr>
            <w:r w:rsidRPr="00FB7FB9">
              <w:rPr>
                <w:rFonts w:eastAsiaTheme="minorEastAsia" w:hint="eastAsia"/>
                <w:sz w:val="20"/>
              </w:rPr>
              <w:t>在数据库中查询需要查看的数据</w:t>
            </w:r>
          </w:p>
        </w:tc>
      </w:tr>
      <w:tr w:rsidR="0010542B" w:rsidRPr="00FB7FB9" w14:paraId="0CC9F0F4" w14:textId="77777777" w:rsidTr="00E6629A">
        <w:trPr>
          <w:jc w:val="center"/>
        </w:trPr>
        <w:tc>
          <w:tcPr>
            <w:tcW w:w="1209" w:type="dxa"/>
            <w:shd w:val="clear" w:color="auto" w:fill="auto"/>
            <w:tcMar>
              <w:top w:w="45" w:type="dxa"/>
              <w:left w:w="45" w:type="dxa"/>
              <w:bottom w:w="45" w:type="dxa"/>
              <w:right w:w="45" w:type="dxa"/>
            </w:tcMar>
            <w:vAlign w:val="center"/>
          </w:tcPr>
          <w:p w14:paraId="4F635FE5" w14:textId="77777777" w:rsidR="0010542B" w:rsidRPr="00FB7FB9" w:rsidRDefault="0010542B" w:rsidP="00E6629A">
            <w:pPr>
              <w:jc w:val="center"/>
              <w:rPr>
                <w:rFonts w:eastAsiaTheme="minorEastAsia"/>
                <w:sz w:val="20"/>
              </w:rPr>
            </w:pPr>
            <w:r w:rsidRPr="00FB7FB9">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14:paraId="3262A112" w14:textId="77777777" w:rsidR="0010542B" w:rsidRPr="00FB7FB9" w:rsidRDefault="0010542B" w:rsidP="00E6629A">
            <w:pPr>
              <w:rPr>
                <w:rFonts w:eastAsiaTheme="minorEastAsia"/>
                <w:sz w:val="20"/>
              </w:rPr>
            </w:pPr>
            <w:r w:rsidRPr="00FB7FB9">
              <w:rPr>
                <w:rFonts w:eastAsiaTheme="minorEastAsia" w:hint="eastAsia"/>
                <w:sz w:val="20"/>
              </w:rPr>
              <w:t>验证数据库查询模块是否能正确完成数据的查询功能</w:t>
            </w:r>
          </w:p>
        </w:tc>
      </w:tr>
      <w:tr w:rsidR="0010542B" w:rsidRPr="00FB7FB9" w14:paraId="01381066" w14:textId="77777777" w:rsidTr="00E6629A">
        <w:trPr>
          <w:jc w:val="center"/>
        </w:trPr>
        <w:tc>
          <w:tcPr>
            <w:tcW w:w="1209" w:type="dxa"/>
            <w:shd w:val="clear" w:color="auto" w:fill="auto"/>
            <w:tcMar>
              <w:top w:w="45" w:type="dxa"/>
              <w:left w:w="45" w:type="dxa"/>
              <w:bottom w:w="45" w:type="dxa"/>
              <w:right w:w="45" w:type="dxa"/>
            </w:tcMar>
            <w:vAlign w:val="center"/>
          </w:tcPr>
          <w:p w14:paraId="3A2D8A12" w14:textId="77777777" w:rsidR="0010542B" w:rsidRPr="00FB7FB9" w:rsidRDefault="0010542B" w:rsidP="00E6629A">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14:paraId="0016AEAF" w14:textId="77777777" w:rsidR="0010542B" w:rsidRPr="00FB7FB9" w:rsidRDefault="0010542B" w:rsidP="00E6629A">
            <w:pPr>
              <w:rPr>
                <w:rFonts w:eastAsiaTheme="minorEastAsia"/>
                <w:sz w:val="20"/>
              </w:rPr>
            </w:pPr>
            <w:r w:rsidRPr="00FB7FB9">
              <w:rPr>
                <w:rFonts w:eastAsiaTheme="minorEastAsia" w:hint="eastAsia"/>
                <w:sz w:val="20"/>
              </w:rPr>
              <w:t>无</w:t>
            </w:r>
          </w:p>
        </w:tc>
      </w:tr>
      <w:tr w:rsidR="0010542B" w:rsidRPr="00FB7FB9" w14:paraId="0430E551" w14:textId="77777777" w:rsidTr="00E6629A">
        <w:trPr>
          <w:jc w:val="center"/>
        </w:trPr>
        <w:tc>
          <w:tcPr>
            <w:tcW w:w="1209" w:type="dxa"/>
            <w:shd w:val="clear" w:color="auto" w:fill="auto"/>
            <w:tcMar>
              <w:top w:w="45" w:type="dxa"/>
              <w:left w:w="45" w:type="dxa"/>
              <w:bottom w:w="45" w:type="dxa"/>
              <w:right w:w="45" w:type="dxa"/>
            </w:tcMar>
            <w:vAlign w:val="center"/>
          </w:tcPr>
          <w:p w14:paraId="5ED9BB99" w14:textId="77777777" w:rsidR="0010542B" w:rsidRPr="00FB7FB9" w:rsidRDefault="0010542B" w:rsidP="00E6629A">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14:paraId="61FEB9F5" w14:textId="77777777" w:rsidR="0010542B" w:rsidRPr="00FB7FB9" w:rsidRDefault="0010542B" w:rsidP="00E6629A">
            <w:pPr>
              <w:rPr>
                <w:rFonts w:eastAsiaTheme="minorEastAsia"/>
                <w:sz w:val="20"/>
              </w:rPr>
            </w:pPr>
            <w:r w:rsidRPr="00FB7FB9">
              <w:rPr>
                <w:rFonts w:eastAsiaTheme="minorEastAsia" w:hint="eastAsia"/>
                <w:sz w:val="20"/>
              </w:rPr>
              <w:t>无</w:t>
            </w:r>
          </w:p>
        </w:tc>
      </w:tr>
      <w:tr w:rsidR="0010542B" w:rsidRPr="00FB7FB9" w14:paraId="68BB8391" w14:textId="77777777" w:rsidTr="00E6629A">
        <w:trPr>
          <w:jc w:val="center"/>
        </w:trPr>
        <w:tc>
          <w:tcPr>
            <w:tcW w:w="1209" w:type="dxa"/>
            <w:shd w:val="clear" w:color="auto" w:fill="auto"/>
            <w:tcMar>
              <w:top w:w="45" w:type="dxa"/>
              <w:left w:w="45" w:type="dxa"/>
              <w:bottom w:w="45" w:type="dxa"/>
              <w:right w:w="45" w:type="dxa"/>
            </w:tcMar>
            <w:vAlign w:val="center"/>
          </w:tcPr>
          <w:p w14:paraId="62DA0AD2" w14:textId="77777777" w:rsidR="0010542B" w:rsidRPr="00FB7FB9" w:rsidRDefault="0010542B" w:rsidP="00E6629A">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14:paraId="61DE158B" w14:textId="77777777" w:rsidR="0010542B" w:rsidRPr="00FB7FB9" w:rsidRDefault="0010542B" w:rsidP="00E6629A">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14:paraId="1FED6DFC" w14:textId="77777777" w:rsidR="0010542B" w:rsidRPr="00FB7FB9" w:rsidRDefault="0010542B" w:rsidP="00E6629A">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14:paraId="72A11304" w14:textId="77777777" w:rsidR="0010542B" w:rsidRPr="00FB7FB9" w:rsidRDefault="0010542B" w:rsidP="00E6629A">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14:paraId="286382AE" w14:textId="77777777" w:rsidR="0010542B" w:rsidRPr="00FB7FB9" w:rsidRDefault="0010542B" w:rsidP="00E6629A">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14:paraId="0C991B5D" w14:textId="77777777" w:rsidR="0010542B" w:rsidRPr="00FB7FB9" w:rsidRDefault="0010542B" w:rsidP="00E6629A">
            <w:pPr>
              <w:rPr>
                <w:rFonts w:eastAsiaTheme="minorEastAsia"/>
                <w:sz w:val="20"/>
              </w:rPr>
            </w:pPr>
            <w:r w:rsidRPr="00FB7FB9">
              <w:rPr>
                <w:rFonts w:eastAsiaTheme="minorEastAsia" w:hint="eastAsia"/>
                <w:sz w:val="20"/>
              </w:rPr>
              <w:t>测试状态（</w:t>
            </w:r>
            <w:r w:rsidRPr="00FB7FB9">
              <w:rPr>
                <w:rFonts w:eastAsiaTheme="minorEastAsia" w:hint="eastAsia"/>
                <w:sz w:val="20"/>
              </w:rPr>
              <w:t>P/F</w:t>
            </w:r>
            <w:r w:rsidRPr="00FB7FB9">
              <w:rPr>
                <w:rFonts w:eastAsiaTheme="minorEastAsia" w:hint="eastAsia"/>
                <w:sz w:val="20"/>
              </w:rPr>
              <w:t>）</w:t>
            </w:r>
          </w:p>
        </w:tc>
      </w:tr>
      <w:tr w:rsidR="0010542B" w:rsidRPr="00FB7FB9" w14:paraId="467483DC" w14:textId="77777777" w:rsidTr="00E6629A">
        <w:trPr>
          <w:jc w:val="center"/>
        </w:trPr>
        <w:tc>
          <w:tcPr>
            <w:tcW w:w="1209" w:type="dxa"/>
            <w:shd w:val="clear" w:color="auto" w:fill="auto"/>
            <w:tcMar>
              <w:top w:w="45" w:type="dxa"/>
              <w:left w:w="45" w:type="dxa"/>
              <w:bottom w:w="45" w:type="dxa"/>
              <w:right w:w="45" w:type="dxa"/>
            </w:tcMar>
            <w:vAlign w:val="center"/>
          </w:tcPr>
          <w:p w14:paraId="7CB34822" w14:textId="77777777" w:rsidR="0010542B" w:rsidRPr="00FB7FB9" w:rsidRDefault="0010542B" w:rsidP="00E6629A">
            <w:pPr>
              <w:jc w:val="center"/>
              <w:rPr>
                <w:rFonts w:eastAsiaTheme="minorEastAsia"/>
                <w:sz w:val="20"/>
              </w:rPr>
            </w:pPr>
            <w:r w:rsidRPr="00FB7FB9">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14:paraId="04E3473A" w14:textId="77777777" w:rsidR="0010542B" w:rsidRPr="00FB7FB9" w:rsidRDefault="0010542B" w:rsidP="00E6629A">
            <w:pPr>
              <w:rPr>
                <w:rFonts w:eastAsiaTheme="minorEastAsia"/>
                <w:sz w:val="20"/>
              </w:rPr>
            </w:pPr>
            <w:r w:rsidRPr="00FB7FB9">
              <w:rPr>
                <w:rFonts w:eastAsiaTheme="minorEastAsia" w:hint="eastAsia"/>
                <w:sz w:val="20"/>
              </w:rPr>
              <w:t>1.</w:t>
            </w:r>
            <w:r w:rsidRPr="00FB7FB9">
              <w:rPr>
                <w:rFonts w:eastAsiaTheme="minorEastAsia" w:hint="eastAsia"/>
                <w:sz w:val="20"/>
              </w:rPr>
              <w:t>开发人员的普通查询操作</w:t>
            </w:r>
          </w:p>
        </w:tc>
        <w:tc>
          <w:tcPr>
            <w:tcW w:w="1200" w:type="dxa"/>
            <w:shd w:val="clear" w:color="auto" w:fill="auto"/>
            <w:tcMar>
              <w:top w:w="45" w:type="dxa"/>
              <w:left w:w="45" w:type="dxa"/>
              <w:bottom w:w="45" w:type="dxa"/>
              <w:right w:w="45" w:type="dxa"/>
            </w:tcMar>
            <w:vAlign w:val="center"/>
          </w:tcPr>
          <w:p w14:paraId="1E302DC0" w14:textId="77777777" w:rsidR="0010542B" w:rsidRPr="00FB7FB9" w:rsidRDefault="0010542B" w:rsidP="00E6629A">
            <w:pPr>
              <w:rPr>
                <w:rFonts w:eastAsiaTheme="minorEastAsia"/>
                <w:sz w:val="20"/>
              </w:rPr>
            </w:pPr>
            <w:r w:rsidRPr="00FB7FB9">
              <w:rPr>
                <w:rFonts w:eastAsiaTheme="minorEastAsia" w:hint="eastAsia"/>
                <w:sz w:val="20"/>
              </w:rPr>
              <w:t>数据查询测试代码</w:t>
            </w:r>
          </w:p>
          <w:p w14:paraId="3957E2A3" w14:textId="77777777" w:rsidR="0010542B" w:rsidRPr="00FB7FB9" w:rsidRDefault="0010542B" w:rsidP="00E6629A">
            <w:pPr>
              <w:rPr>
                <w:rFonts w:eastAsiaTheme="minorEastAsia"/>
                <w:sz w:val="20"/>
              </w:rPr>
            </w:pPr>
            <w:r w:rsidRPr="00FB7FB9">
              <w:rPr>
                <w:rFonts w:eastAsiaTheme="minorEastAsia"/>
                <w:sz w:val="20"/>
              </w:rPr>
              <w:t>S</w:t>
            </w:r>
            <w:r w:rsidRPr="00FB7FB9">
              <w:rPr>
                <w:rFonts w:eastAsiaTheme="minorEastAsia" w:hint="eastAsia"/>
                <w:sz w:val="20"/>
              </w:rPr>
              <w:t>electTest01</w:t>
            </w:r>
          </w:p>
        </w:tc>
        <w:tc>
          <w:tcPr>
            <w:tcW w:w="1350" w:type="dxa"/>
            <w:shd w:val="clear" w:color="auto" w:fill="auto"/>
            <w:tcMar>
              <w:top w:w="45" w:type="dxa"/>
              <w:left w:w="45" w:type="dxa"/>
              <w:bottom w:w="45" w:type="dxa"/>
              <w:right w:w="45" w:type="dxa"/>
            </w:tcMar>
            <w:vAlign w:val="center"/>
          </w:tcPr>
          <w:p w14:paraId="7B9E506B" w14:textId="77777777" w:rsidR="0010542B" w:rsidRPr="00FB7FB9" w:rsidRDefault="0010542B" w:rsidP="00E6629A">
            <w:pPr>
              <w:rPr>
                <w:rFonts w:eastAsiaTheme="minorEastAsia"/>
                <w:sz w:val="20"/>
              </w:rPr>
            </w:pPr>
            <w:r w:rsidRPr="00FB7FB9">
              <w:rPr>
                <w:rFonts w:eastAsiaTheme="minorEastAsia" w:hint="eastAsia"/>
                <w:sz w:val="20"/>
              </w:rPr>
              <w:t>1.</w:t>
            </w:r>
            <w:r w:rsidRPr="00FB7FB9">
              <w:rPr>
                <w:rFonts w:eastAsiaTheme="minorEastAsia" w:hint="eastAsia"/>
                <w:sz w:val="20"/>
              </w:rPr>
              <w:t>对于正常的数据查询操作，</w:t>
            </w:r>
            <w:proofErr w:type="gramStart"/>
            <w:r w:rsidRPr="00FB7FB9">
              <w:rPr>
                <w:rFonts w:eastAsiaTheme="minorEastAsia" w:hint="eastAsia"/>
                <w:sz w:val="20"/>
              </w:rPr>
              <w:t>应成功</w:t>
            </w:r>
            <w:proofErr w:type="gramEnd"/>
            <w:r w:rsidRPr="00FB7FB9">
              <w:rPr>
                <w:rFonts w:eastAsiaTheme="minorEastAsia" w:hint="eastAsia"/>
                <w:sz w:val="20"/>
              </w:rPr>
              <w:t>查询出用户需要查询的内容。</w:t>
            </w:r>
          </w:p>
        </w:tc>
        <w:tc>
          <w:tcPr>
            <w:tcW w:w="1103" w:type="dxa"/>
            <w:shd w:val="clear" w:color="auto" w:fill="auto"/>
            <w:tcMar>
              <w:top w:w="45" w:type="dxa"/>
              <w:left w:w="45" w:type="dxa"/>
              <w:bottom w:w="45" w:type="dxa"/>
              <w:right w:w="45" w:type="dxa"/>
            </w:tcMar>
            <w:vAlign w:val="center"/>
          </w:tcPr>
          <w:p w14:paraId="03800479"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61384323" w14:textId="77777777" w:rsidR="0010542B" w:rsidRPr="00FB7FB9" w:rsidRDefault="0010542B" w:rsidP="00E6629A">
            <w:pPr>
              <w:jc w:val="center"/>
              <w:rPr>
                <w:rFonts w:eastAsiaTheme="minorEastAsia"/>
                <w:sz w:val="20"/>
              </w:rPr>
            </w:pPr>
          </w:p>
        </w:tc>
      </w:tr>
      <w:tr w:rsidR="0010542B" w:rsidRPr="00FB7FB9" w14:paraId="4019FFF1" w14:textId="77777777" w:rsidTr="00E6629A">
        <w:trPr>
          <w:jc w:val="center"/>
        </w:trPr>
        <w:tc>
          <w:tcPr>
            <w:tcW w:w="1209" w:type="dxa"/>
            <w:shd w:val="clear" w:color="auto" w:fill="auto"/>
            <w:tcMar>
              <w:top w:w="45" w:type="dxa"/>
              <w:left w:w="45" w:type="dxa"/>
              <w:bottom w:w="45" w:type="dxa"/>
              <w:right w:w="45" w:type="dxa"/>
            </w:tcMar>
            <w:vAlign w:val="center"/>
          </w:tcPr>
          <w:p w14:paraId="7EF36935" w14:textId="77777777" w:rsidR="0010542B" w:rsidRPr="00FB7FB9" w:rsidRDefault="0010542B" w:rsidP="00E6629A">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14:paraId="5B1811BC" w14:textId="77777777" w:rsidR="0010542B" w:rsidRPr="00FB7FB9" w:rsidRDefault="0010542B" w:rsidP="00E6629A">
            <w:pPr>
              <w:rPr>
                <w:rFonts w:eastAsiaTheme="minorEastAsia"/>
                <w:sz w:val="20"/>
              </w:rPr>
            </w:pPr>
            <w:r w:rsidRPr="00FB7FB9">
              <w:rPr>
                <w:rFonts w:eastAsiaTheme="minorEastAsia"/>
                <w:sz w:val="20"/>
              </w:rPr>
              <w:t>1</w:t>
            </w:r>
            <w:r w:rsidRPr="00FB7FB9">
              <w:rPr>
                <w:rFonts w:eastAsiaTheme="minorEastAsia" w:hint="eastAsia"/>
                <w:sz w:val="20"/>
              </w:rPr>
              <w:t>.</w:t>
            </w:r>
            <w:r w:rsidRPr="00FB7FB9">
              <w:rPr>
                <w:rFonts w:eastAsiaTheme="minorEastAsia" w:hint="eastAsia"/>
                <w:sz w:val="20"/>
              </w:rPr>
              <w:t>数据分页查询</w:t>
            </w:r>
          </w:p>
        </w:tc>
        <w:tc>
          <w:tcPr>
            <w:tcW w:w="1200" w:type="dxa"/>
            <w:shd w:val="clear" w:color="auto" w:fill="auto"/>
            <w:tcMar>
              <w:top w:w="45" w:type="dxa"/>
              <w:left w:w="45" w:type="dxa"/>
              <w:bottom w:w="45" w:type="dxa"/>
              <w:right w:w="45" w:type="dxa"/>
            </w:tcMar>
            <w:vAlign w:val="center"/>
          </w:tcPr>
          <w:p w14:paraId="456D4053" w14:textId="77777777" w:rsidR="0010542B" w:rsidRPr="00FB7FB9" w:rsidRDefault="0010542B" w:rsidP="00E6629A">
            <w:pPr>
              <w:jc w:val="left"/>
              <w:rPr>
                <w:rFonts w:eastAsiaTheme="minorEastAsia"/>
                <w:sz w:val="20"/>
              </w:rPr>
            </w:pPr>
            <w:r w:rsidRPr="00FB7FB9">
              <w:rPr>
                <w:rFonts w:eastAsiaTheme="minorEastAsia" w:hint="eastAsia"/>
                <w:sz w:val="20"/>
              </w:rPr>
              <w:t>数据分页查询测试代码</w:t>
            </w:r>
            <w:r w:rsidRPr="00FB7FB9">
              <w:rPr>
                <w:rFonts w:eastAsiaTheme="minorEastAsia"/>
                <w:sz w:val="20"/>
              </w:rPr>
              <w:t>S</w:t>
            </w:r>
            <w:r w:rsidRPr="00FB7FB9">
              <w:rPr>
                <w:rFonts w:eastAsiaTheme="minorEastAsia" w:hint="eastAsia"/>
                <w:sz w:val="20"/>
              </w:rPr>
              <w:t>electTest02</w:t>
            </w:r>
          </w:p>
        </w:tc>
        <w:tc>
          <w:tcPr>
            <w:tcW w:w="1350" w:type="dxa"/>
            <w:shd w:val="clear" w:color="auto" w:fill="auto"/>
            <w:tcMar>
              <w:top w:w="45" w:type="dxa"/>
              <w:left w:w="45" w:type="dxa"/>
              <w:bottom w:w="45" w:type="dxa"/>
              <w:right w:w="45" w:type="dxa"/>
            </w:tcMar>
            <w:vAlign w:val="center"/>
          </w:tcPr>
          <w:p w14:paraId="0B4980A1" w14:textId="77777777" w:rsidR="0010542B" w:rsidRPr="00FB7FB9" w:rsidRDefault="0010542B" w:rsidP="00E6629A">
            <w:pPr>
              <w:rPr>
                <w:rFonts w:eastAsiaTheme="minorEastAsia"/>
                <w:sz w:val="20"/>
              </w:rPr>
            </w:pPr>
            <w:r w:rsidRPr="00FB7FB9">
              <w:rPr>
                <w:rFonts w:eastAsiaTheme="minorEastAsia"/>
                <w:sz w:val="20"/>
              </w:rPr>
              <w:t>1.</w:t>
            </w:r>
            <w:r w:rsidRPr="00FB7FB9">
              <w:rPr>
                <w:rFonts w:eastAsiaTheme="minorEastAsia" w:hint="eastAsia"/>
                <w:sz w:val="20"/>
              </w:rPr>
              <w:t>根据分页要求，正确的</w:t>
            </w:r>
            <w:proofErr w:type="gramStart"/>
            <w:r w:rsidRPr="00FB7FB9">
              <w:rPr>
                <w:rFonts w:eastAsiaTheme="minorEastAsia" w:hint="eastAsia"/>
                <w:sz w:val="20"/>
              </w:rPr>
              <w:t>展示分</w:t>
            </w:r>
            <w:proofErr w:type="gramEnd"/>
            <w:r w:rsidRPr="00FB7FB9">
              <w:rPr>
                <w:rFonts w:eastAsiaTheme="minorEastAsia" w:hint="eastAsia"/>
                <w:sz w:val="20"/>
              </w:rPr>
              <w:t>页查询的内容。</w:t>
            </w:r>
          </w:p>
          <w:p w14:paraId="1DD8571D" w14:textId="77777777" w:rsidR="0010542B" w:rsidRPr="00FB7FB9" w:rsidRDefault="0010542B" w:rsidP="00E6629A">
            <w:pPr>
              <w:rPr>
                <w:rFonts w:eastAsiaTheme="minorEastAsia"/>
                <w:sz w:val="20"/>
              </w:rPr>
            </w:pPr>
          </w:p>
        </w:tc>
        <w:tc>
          <w:tcPr>
            <w:tcW w:w="1103" w:type="dxa"/>
            <w:shd w:val="clear" w:color="auto" w:fill="auto"/>
            <w:tcMar>
              <w:top w:w="45" w:type="dxa"/>
              <w:left w:w="45" w:type="dxa"/>
              <w:bottom w:w="45" w:type="dxa"/>
              <w:right w:w="45" w:type="dxa"/>
            </w:tcMar>
            <w:vAlign w:val="center"/>
          </w:tcPr>
          <w:p w14:paraId="0F92B6F9"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0A823438" w14:textId="77777777" w:rsidR="0010542B" w:rsidRPr="00FB7FB9" w:rsidRDefault="0010542B" w:rsidP="00E6629A">
            <w:pPr>
              <w:jc w:val="center"/>
              <w:rPr>
                <w:rFonts w:eastAsiaTheme="minorEastAsia"/>
                <w:sz w:val="20"/>
              </w:rPr>
            </w:pPr>
          </w:p>
        </w:tc>
      </w:tr>
      <w:tr w:rsidR="0010542B" w:rsidRPr="00FB7FB9" w14:paraId="28B29E30" w14:textId="77777777" w:rsidTr="00E6629A">
        <w:trPr>
          <w:jc w:val="center"/>
        </w:trPr>
        <w:tc>
          <w:tcPr>
            <w:tcW w:w="1209" w:type="dxa"/>
            <w:shd w:val="clear" w:color="auto" w:fill="auto"/>
            <w:tcMar>
              <w:top w:w="45" w:type="dxa"/>
              <w:left w:w="45" w:type="dxa"/>
              <w:bottom w:w="45" w:type="dxa"/>
              <w:right w:w="45" w:type="dxa"/>
            </w:tcMar>
            <w:vAlign w:val="center"/>
          </w:tcPr>
          <w:p w14:paraId="407C91D9" w14:textId="77777777" w:rsidR="0010542B" w:rsidRPr="00FB7FB9" w:rsidRDefault="0010542B" w:rsidP="00E6629A">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14:paraId="05F40EBF"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c>
          <w:tcPr>
            <w:tcW w:w="1200" w:type="dxa"/>
            <w:shd w:val="clear" w:color="auto" w:fill="auto"/>
            <w:tcMar>
              <w:top w:w="45" w:type="dxa"/>
              <w:left w:w="45" w:type="dxa"/>
              <w:bottom w:w="45" w:type="dxa"/>
              <w:right w:w="45" w:type="dxa"/>
            </w:tcMar>
            <w:vAlign w:val="center"/>
          </w:tcPr>
          <w:p w14:paraId="7EE671DA" w14:textId="77777777" w:rsidR="0010542B" w:rsidRPr="00FB7FB9" w:rsidRDefault="0010542B" w:rsidP="00E6629A">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14:paraId="69AAA870" w14:textId="77777777" w:rsidR="0010542B" w:rsidRPr="00FB7FB9" w:rsidRDefault="0010542B" w:rsidP="00E6629A">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14:paraId="530CAE6C" w14:textId="77777777" w:rsidR="0010542B" w:rsidRPr="00FB7FB9" w:rsidRDefault="0010542B" w:rsidP="00E6629A">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14:paraId="288C47FE"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r>
    </w:tbl>
    <w:p w14:paraId="676B52C7" w14:textId="77777777" w:rsidR="0010542B" w:rsidRPr="00FB7FB9" w:rsidRDefault="0010542B">
      <w:pPr>
        <w:ind w:firstLineChars="300" w:firstLine="630"/>
      </w:pP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14:paraId="6DB478AF" w14:textId="77777777" w:rsidTr="00E6629A">
        <w:trPr>
          <w:jc w:val="center"/>
        </w:trPr>
        <w:tc>
          <w:tcPr>
            <w:tcW w:w="1209" w:type="dxa"/>
            <w:shd w:val="clear" w:color="auto" w:fill="auto"/>
            <w:tcMar>
              <w:top w:w="45" w:type="dxa"/>
              <w:left w:w="45" w:type="dxa"/>
              <w:bottom w:w="45" w:type="dxa"/>
              <w:right w:w="45" w:type="dxa"/>
            </w:tcMar>
            <w:vAlign w:val="center"/>
          </w:tcPr>
          <w:p w14:paraId="1B53971A" w14:textId="77777777" w:rsidR="0010542B" w:rsidRPr="00FB7FB9" w:rsidRDefault="0010542B" w:rsidP="00E6629A">
            <w:pPr>
              <w:jc w:val="center"/>
              <w:rPr>
                <w:rFonts w:eastAsiaTheme="minorEastAsia"/>
                <w:sz w:val="20"/>
              </w:rPr>
            </w:pPr>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14:paraId="70D88F1E" w14:textId="77777777" w:rsidR="0010542B" w:rsidRPr="00FB7FB9" w:rsidRDefault="0010542B" w:rsidP="00E6629A">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14:paraId="3EF76776" w14:textId="77777777" w:rsidR="0010542B" w:rsidRPr="00FB7FB9" w:rsidRDefault="0010542B" w:rsidP="00E6629A">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14:paraId="3448F38F" w14:textId="77777777" w:rsidR="0010542B" w:rsidRPr="00FB7FB9" w:rsidRDefault="0010542B" w:rsidP="00E6629A">
            <w:pPr>
              <w:jc w:val="center"/>
              <w:rPr>
                <w:rFonts w:eastAsiaTheme="minorEastAsia"/>
                <w:sz w:val="20"/>
              </w:rPr>
            </w:pPr>
            <w:r w:rsidRPr="00FB7FB9">
              <w:rPr>
                <w:rFonts w:eastAsiaTheme="minorEastAsia"/>
                <w:sz w:val="20"/>
              </w:rPr>
              <w:t>0.1</w:t>
            </w:r>
          </w:p>
        </w:tc>
      </w:tr>
      <w:tr w:rsidR="0010542B" w:rsidRPr="00FB7FB9" w14:paraId="7321B4D0" w14:textId="77777777" w:rsidTr="00E6629A">
        <w:trPr>
          <w:jc w:val="center"/>
        </w:trPr>
        <w:tc>
          <w:tcPr>
            <w:tcW w:w="1209" w:type="dxa"/>
            <w:shd w:val="clear" w:color="auto" w:fill="auto"/>
            <w:tcMar>
              <w:top w:w="45" w:type="dxa"/>
              <w:left w:w="45" w:type="dxa"/>
              <w:bottom w:w="45" w:type="dxa"/>
              <w:right w:w="45" w:type="dxa"/>
            </w:tcMar>
            <w:vAlign w:val="center"/>
          </w:tcPr>
          <w:p w14:paraId="3F86B335" w14:textId="77777777" w:rsidR="0010542B" w:rsidRPr="00FB7FB9" w:rsidRDefault="0010542B" w:rsidP="00E6629A">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14:paraId="2D95C5CE" w14:textId="77777777" w:rsidR="0010542B" w:rsidRPr="00FB7FB9" w:rsidRDefault="0010542B" w:rsidP="00E6629A">
            <w:pPr>
              <w:jc w:val="center"/>
              <w:rPr>
                <w:rFonts w:eastAsiaTheme="minorEastAsia"/>
                <w:sz w:val="20"/>
              </w:rPr>
            </w:pPr>
            <w:r w:rsidRPr="00FB7FB9">
              <w:rPr>
                <w:rFonts w:eastAsiaTheme="minorEastAsia" w:hint="eastAsia"/>
                <w:sz w:val="20"/>
              </w:rPr>
              <w:t>数据修改</w:t>
            </w:r>
          </w:p>
        </w:tc>
        <w:tc>
          <w:tcPr>
            <w:tcW w:w="1200" w:type="dxa"/>
            <w:shd w:val="clear" w:color="auto" w:fill="auto"/>
            <w:tcMar>
              <w:top w:w="45" w:type="dxa"/>
              <w:left w:w="45" w:type="dxa"/>
              <w:bottom w:w="45" w:type="dxa"/>
              <w:right w:w="45" w:type="dxa"/>
            </w:tcMar>
            <w:vAlign w:val="center"/>
          </w:tcPr>
          <w:p w14:paraId="65D24999" w14:textId="77777777" w:rsidR="0010542B" w:rsidRPr="00FB7FB9" w:rsidRDefault="0010542B" w:rsidP="00E6629A">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14:paraId="4F5E63A6"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r>
      <w:tr w:rsidR="0010542B" w:rsidRPr="00FB7FB9" w14:paraId="4AEFA8C4" w14:textId="77777777" w:rsidTr="00E6629A">
        <w:trPr>
          <w:jc w:val="center"/>
        </w:trPr>
        <w:tc>
          <w:tcPr>
            <w:tcW w:w="1209" w:type="dxa"/>
            <w:shd w:val="clear" w:color="auto" w:fill="auto"/>
            <w:tcMar>
              <w:top w:w="45" w:type="dxa"/>
              <w:left w:w="45" w:type="dxa"/>
              <w:bottom w:w="45" w:type="dxa"/>
              <w:right w:w="45" w:type="dxa"/>
            </w:tcMar>
            <w:vAlign w:val="center"/>
          </w:tcPr>
          <w:p w14:paraId="6F2283C6" w14:textId="77777777" w:rsidR="0010542B" w:rsidRPr="00FB7FB9" w:rsidRDefault="0010542B" w:rsidP="00E6629A">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14:paraId="1A2638A5" w14:textId="77777777" w:rsidR="0010542B" w:rsidRPr="00FB7FB9" w:rsidRDefault="0010542B" w:rsidP="00E6629A">
            <w:pPr>
              <w:jc w:val="center"/>
              <w:rPr>
                <w:rFonts w:eastAsiaTheme="minorEastAsia"/>
                <w:sz w:val="20"/>
              </w:rPr>
            </w:pPr>
            <w:r w:rsidRPr="00FB7FB9">
              <w:rPr>
                <w:rFonts w:eastAsiaTheme="minorEastAsia" w:hint="eastAsia"/>
                <w:sz w:val="20"/>
              </w:rPr>
              <w:t>数据修改</w:t>
            </w:r>
          </w:p>
        </w:tc>
        <w:tc>
          <w:tcPr>
            <w:tcW w:w="1200" w:type="dxa"/>
            <w:shd w:val="clear" w:color="auto" w:fill="auto"/>
            <w:tcMar>
              <w:top w:w="45" w:type="dxa"/>
              <w:left w:w="45" w:type="dxa"/>
              <w:bottom w:w="45" w:type="dxa"/>
              <w:right w:w="45" w:type="dxa"/>
            </w:tcMar>
            <w:vAlign w:val="center"/>
          </w:tcPr>
          <w:p w14:paraId="4757D334" w14:textId="77777777" w:rsidR="0010542B" w:rsidRPr="00FB7FB9" w:rsidRDefault="0010542B" w:rsidP="00E6629A">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14:paraId="0F4E53C0" w14:textId="77777777" w:rsidR="0010542B" w:rsidRPr="00FB7FB9" w:rsidRDefault="0010542B" w:rsidP="00E6629A">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14:paraId="41D263D9" w14:textId="77777777" w:rsidTr="00E6629A">
        <w:trPr>
          <w:jc w:val="center"/>
        </w:trPr>
        <w:tc>
          <w:tcPr>
            <w:tcW w:w="1209" w:type="dxa"/>
            <w:shd w:val="clear" w:color="auto" w:fill="auto"/>
            <w:tcMar>
              <w:top w:w="45" w:type="dxa"/>
              <w:left w:w="45" w:type="dxa"/>
              <w:bottom w:w="45" w:type="dxa"/>
              <w:right w:w="45" w:type="dxa"/>
            </w:tcMar>
            <w:vAlign w:val="center"/>
          </w:tcPr>
          <w:p w14:paraId="672A53FF" w14:textId="77777777" w:rsidR="0010542B" w:rsidRPr="00FB7FB9" w:rsidRDefault="0010542B" w:rsidP="00E6629A">
            <w:pPr>
              <w:jc w:val="center"/>
              <w:rPr>
                <w:rFonts w:eastAsiaTheme="minorEastAsia"/>
                <w:sz w:val="20"/>
              </w:rPr>
            </w:pPr>
            <w:r w:rsidRPr="00FB7FB9">
              <w:rPr>
                <w:rFonts w:eastAsiaTheme="minorEastAsia" w:hint="eastAsia"/>
                <w:sz w:val="20"/>
              </w:rPr>
              <w:lastRenderedPageBreak/>
              <w:t>相关的用例</w:t>
            </w:r>
          </w:p>
        </w:tc>
        <w:tc>
          <w:tcPr>
            <w:tcW w:w="6389" w:type="dxa"/>
            <w:gridSpan w:val="5"/>
            <w:shd w:val="clear" w:color="auto" w:fill="auto"/>
            <w:tcMar>
              <w:top w:w="45" w:type="dxa"/>
              <w:left w:w="45" w:type="dxa"/>
              <w:bottom w:w="45" w:type="dxa"/>
              <w:right w:w="45" w:type="dxa"/>
            </w:tcMar>
            <w:vAlign w:val="center"/>
          </w:tcPr>
          <w:p w14:paraId="5DE553F2" w14:textId="77777777" w:rsidR="0010542B" w:rsidRPr="00FB7FB9" w:rsidRDefault="0010542B" w:rsidP="00E6629A">
            <w:pPr>
              <w:rPr>
                <w:rFonts w:eastAsiaTheme="minorEastAsia"/>
                <w:sz w:val="20"/>
              </w:rPr>
            </w:pPr>
            <w:r w:rsidRPr="00FB7FB9">
              <w:rPr>
                <w:rFonts w:eastAsiaTheme="minorEastAsia" w:hint="eastAsia"/>
                <w:sz w:val="20"/>
              </w:rPr>
              <w:t>数据库修改</w:t>
            </w:r>
          </w:p>
        </w:tc>
      </w:tr>
      <w:tr w:rsidR="0010542B" w:rsidRPr="00FB7FB9" w14:paraId="74C85F84" w14:textId="77777777" w:rsidTr="00E6629A">
        <w:trPr>
          <w:jc w:val="center"/>
        </w:trPr>
        <w:tc>
          <w:tcPr>
            <w:tcW w:w="1209" w:type="dxa"/>
            <w:shd w:val="clear" w:color="auto" w:fill="auto"/>
            <w:tcMar>
              <w:top w:w="45" w:type="dxa"/>
              <w:left w:w="45" w:type="dxa"/>
              <w:bottom w:w="45" w:type="dxa"/>
              <w:right w:w="45" w:type="dxa"/>
            </w:tcMar>
            <w:vAlign w:val="center"/>
          </w:tcPr>
          <w:p w14:paraId="3F4D5C1E" w14:textId="77777777" w:rsidR="0010542B" w:rsidRPr="00FB7FB9" w:rsidRDefault="0010542B" w:rsidP="00E6629A">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14:paraId="15D3AE09" w14:textId="77777777" w:rsidR="0010542B" w:rsidRPr="00FB7FB9" w:rsidRDefault="0010542B" w:rsidP="00E6629A">
            <w:pPr>
              <w:rPr>
                <w:rFonts w:eastAsiaTheme="minorEastAsia"/>
                <w:sz w:val="20"/>
              </w:rPr>
            </w:pPr>
            <w:r w:rsidRPr="00FB7FB9">
              <w:rPr>
                <w:rFonts w:eastAsiaTheme="minorEastAsia" w:hint="eastAsia"/>
                <w:sz w:val="20"/>
              </w:rPr>
              <w:t>开发人员可以</w:t>
            </w:r>
            <w:proofErr w:type="gramStart"/>
            <w:r w:rsidRPr="00FB7FB9">
              <w:rPr>
                <w:rFonts w:eastAsiaTheme="minorEastAsia" w:hint="eastAsia"/>
                <w:sz w:val="20"/>
              </w:rPr>
              <w:t>横据要求</w:t>
            </w:r>
            <w:proofErr w:type="gramEnd"/>
            <w:r w:rsidRPr="00FB7FB9">
              <w:rPr>
                <w:rFonts w:eastAsiaTheme="minorEastAsia" w:hint="eastAsia"/>
                <w:sz w:val="20"/>
              </w:rPr>
              <w:t>在数据库中修改需要修改的内容</w:t>
            </w:r>
          </w:p>
        </w:tc>
      </w:tr>
      <w:tr w:rsidR="0010542B" w:rsidRPr="00FB7FB9" w14:paraId="7C26CEEE" w14:textId="77777777" w:rsidTr="00E6629A">
        <w:trPr>
          <w:jc w:val="center"/>
        </w:trPr>
        <w:tc>
          <w:tcPr>
            <w:tcW w:w="1209" w:type="dxa"/>
            <w:shd w:val="clear" w:color="auto" w:fill="auto"/>
            <w:tcMar>
              <w:top w:w="45" w:type="dxa"/>
              <w:left w:w="45" w:type="dxa"/>
              <w:bottom w:w="45" w:type="dxa"/>
              <w:right w:w="45" w:type="dxa"/>
            </w:tcMar>
            <w:vAlign w:val="center"/>
          </w:tcPr>
          <w:p w14:paraId="46053966" w14:textId="77777777" w:rsidR="0010542B" w:rsidRPr="00FB7FB9" w:rsidRDefault="0010542B" w:rsidP="00E6629A">
            <w:pPr>
              <w:jc w:val="center"/>
              <w:rPr>
                <w:rFonts w:eastAsiaTheme="minorEastAsia"/>
                <w:sz w:val="20"/>
              </w:rPr>
            </w:pPr>
            <w:r w:rsidRPr="00FB7FB9">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14:paraId="5177CE01" w14:textId="77777777" w:rsidR="0010542B" w:rsidRPr="00FB7FB9" w:rsidRDefault="0010542B" w:rsidP="00E6629A">
            <w:pPr>
              <w:rPr>
                <w:rFonts w:eastAsiaTheme="minorEastAsia"/>
                <w:sz w:val="20"/>
              </w:rPr>
            </w:pPr>
            <w:r w:rsidRPr="00FB7FB9">
              <w:rPr>
                <w:rFonts w:eastAsiaTheme="minorEastAsia" w:hint="eastAsia"/>
                <w:sz w:val="20"/>
              </w:rPr>
              <w:t>验证数据库修改模块是否能完成在数据库中正确的修改操作</w:t>
            </w:r>
          </w:p>
        </w:tc>
      </w:tr>
      <w:tr w:rsidR="0010542B" w:rsidRPr="00FB7FB9" w14:paraId="573C86E4" w14:textId="77777777" w:rsidTr="00E6629A">
        <w:trPr>
          <w:jc w:val="center"/>
        </w:trPr>
        <w:tc>
          <w:tcPr>
            <w:tcW w:w="1209" w:type="dxa"/>
            <w:shd w:val="clear" w:color="auto" w:fill="auto"/>
            <w:tcMar>
              <w:top w:w="45" w:type="dxa"/>
              <w:left w:w="45" w:type="dxa"/>
              <w:bottom w:w="45" w:type="dxa"/>
              <w:right w:w="45" w:type="dxa"/>
            </w:tcMar>
            <w:vAlign w:val="center"/>
          </w:tcPr>
          <w:p w14:paraId="77DD871B" w14:textId="77777777" w:rsidR="0010542B" w:rsidRPr="00FB7FB9" w:rsidRDefault="0010542B" w:rsidP="00E6629A">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14:paraId="08950063" w14:textId="77777777" w:rsidR="0010542B" w:rsidRPr="00FB7FB9" w:rsidRDefault="0010542B" w:rsidP="00E6629A">
            <w:pPr>
              <w:rPr>
                <w:rFonts w:eastAsiaTheme="minorEastAsia"/>
                <w:sz w:val="20"/>
              </w:rPr>
            </w:pPr>
            <w:r w:rsidRPr="00FB7FB9">
              <w:rPr>
                <w:rFonts w:eastAsiaTheme="minorEastAsia" w:hint="eastAsia"/>
                <w:sz w:val="20"/>
              </w:rPr>
              <w:t>无</w:t>
            </w:r>
          </w:p>
        </w:tc>
      </w:tr>
      <w:tr w:rsidR="0010542B" w:rsidRPr="00FB7FB9" w14:paraId="79BC8BE9" w14:textId="77777777" w:rsidTr="00E6629A">
        <w:trPr>
          <w:jc w:val="center"/>
        </w:trPr>
        <w:tc>
          <w:tcPr>
            <w:tcW w:w="1209" w:type="dxa"/>
            <w:shd w:val="clear" w:color="auto" w:fill="auto"/>
            <w:tcMar>
              <w:top w:w="45" w:type="dxa"/>
              <w:left w:w="45" w:type="dxa"/>
              <w:bottom w:w="45" w:type="dxa"/>
              <w:right w:w="45" w:type="dxa"/>
            </w:tcMar>
            <w:vAlign w:val="center"/>
          </w:tcPr>
          <w:p w14:paraId="480FCA1F" w14:textId="77777777" w:rsidR="0010542B" w:rsidRPr="00FB7FB9" w:rsidRDefault="0010542B" w:rsidP="00E6629A">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14:paraId="20C9D351" w14:textId="77777777" w:rsidR="0010542B" w:rsidRPr="00FB7FB9" w:rsidRDefault="0010542B" w:rsidP="00E6629A">
            <w:pPr>
              <w:rPr>
                <w:rFonts w:eastAsiaTheme="minorEastAsia"/>
                <w:sz w:val="20"/>
              </w:rPr>
            </w:pPr>
            <w:r w:rsidRPr="00FB7FB9">
              <w:rPr>
                <w:rFonts w:eastAsiaTheme="minorEastAsia" w:hint="eastAsia"/>
                <w:sz w:val="20"/>
              </w:rPr>
              <w:t>无</w:t>
            </w:r>
          </w:p>
        </w:tc>
      </w:tr>
      <w:tr w:rsidR="0010542B" w:rsidRPr="00FB7FB9" w14:paraId="7EE3A7A4" w14:textId="77777777" w:rsidTr="00E6629A">
        <w:trPr>
          <w:jc w:val="center"/>
        </w:trPr>
        <w:tc>
          <w:tcPr>
            <w:tcW w:w="1209" w:type="dxa"/>
            <w:shd w:val="clear" w:color="auto" w:fill="auto"/>
            <w:tcMar>
              <w:top w:w="45" w:type="dxa"/>
              <w:left w:w="45" w:type="dxa"/>
              <w:bottom w:w="45" w:type="dxa"/>
              <w:right w:w="45" w:type="dxa"/>
            </w:tcMar>
            <w:vAlign w:val="center"/>
          </w:tcPr>
          <w:p w14:paraId="51506068" w14:textId="77777777" w:rsidR="0010542B" w:rsidRPr="00FB7FB9" w:rsidRDefault="0010542B" w:rsidP="00E6629A">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14:paraId="138F4BE0" w14:textId="77777777" w:rsidR="0010542B" w:rsidRPr="00FB7FB9" w:rsidRDefault="0010542B" w:rsidP="00E6629A">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14:paraId="7B5E9EE6" w14:textId="77777777" w:rsidR="0010542B" w:rsidRPr="00FB7FB9" w:rsidRDefault="0010542B" w:rsidP="00E6629A">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14:paraId="7802C52D" w14:textId="77777777" w:rsidR="0010542B" w:rsidRPr="00FB7FB9" w:rsidRDefault="0010542B" w:rsidP="00E6629A">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14:paraId="1D5357A5" w14:textId="77777777" w:rsidR="0010542B" w:rsidRPr="00FB7FB9" w:rsidRDefault="0010542B" w:rsidP="00E6629A">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14:paraId="21561801" w14:textId="77777777" w:rsidR="0010542B" w:rsidRPr="00FB7FB9" w:rsidRDefault="0010542B" w:rsidP="00E6629A">
            <w:pPr>
              <w:rPr>
                <w:rFonts w:eastAsiaTheme="minorEastAsia"/>
                <w:sz w:val="20"/>
              </w:rPr>
            </w:pPr>
            <w:r w:rsidRPr="00FB7FB9">
              <w:rPr>
                <w:rFonts w:eastAsiaTheme="minorEastAsia" w:hint="eastAsia"/>
                <w:sz w:val="20"/>
              </w:rPr>
              <w:t>测试状态（</w:t>
            </w:r>
            <w:r w:rsidRPr="00FB7FB9">
              <w:rPr>
                <w:rFonts w:eastAsiaTheme="minorEastAsia" w:hint="eastAsia"/>
                <w:sz w:val="20"/>
              </w:rPr>
              <w:t>P/F</w:t>
            </w:r>
            <w:r w:rsidRPr="00FB7FB9">
              <w:rPr>
                <w:rFonts w:eastAsiaTheme="minorEastAsia" w:hint="eastAsia"/>
                <w:sz w:val="20"/>
              </w:rPr>
              <w:t>）</w:t>
            </w:r>
          </w:p>
        </w:tc>
      </w:tr>
      <w:tr w:rsidR="0010542B" w:rsidRPr="00FB7FB9" w14:paraId="700A1EDE" w14:textId="77777777" w:rsidTr="00E6629A">
        <w:trPr>
          <w:jc w:val="center"/>
        </w:trPr>
        <w:tc>
          <w:tcPr>
            <w:tcW w:w="1209" w:type="dxa"/>
            <w:shd w:val="clear" w:color="auto" w:fill="auto"/>
            <w:tcMar>
              <w:top w:w="45" w:type="dxa"/>
              <w:left w:w="45" w:type="dxa"/>
              <w:bottom w:w="45" w:type="dxa"/>
              <w:right w:w="45" w:type="dxa"/>
            </w:tcMar>
            <w:vAlign w:val="center"/>
          </w:tcPr>
          <w:p w14:paraId="7EA33124" w14:textId="77777777" w:rsidR="0010542B" w:rsidRPr="00FB7FB9" w:rsidRDefault="0010542B" w:rsidP="00E6629A">
            <w:pPr>
              <w:jc w:val="center"/>
              <w:rPr>
                <w:rFonts w:eastAsiaTheme="minorEastAsia"/>
                <w:sz w:val="20"/>
              </w:rPr>
            </w:pPr>
            <w:r w:rsidRPr="00FB7FB9">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14:paraId="55A127F0" w14:textId="77777777" w:rsidR="0010542B" w:rsidRPr="00FB7FB9" w:rsidRDefault="0010542B" w:rsidP="00E6629A">
            <w:pPr>
              <w:rPr>
                <w:rFonts w:eastAsiaTheme="minorEastAsia"/>
                <w:sz w:val="20"/>
              </w:rPr>
            </w:pPr>
            <w:r w:rsidRPr="00FB7FB9">
              <w:rPr>
                <w:rFonts w:eastAsiaTheme="minorEastAsia" w:hint="eastAsia"/>
                <w:sz w:val="20"/>
              </w:rPr>
              <w:t>1.</w:t>
            </w:r>
            <w:r w:rsidRPr="00FB7FB9">
              <w:rPr>
                <w:rFonts w:eastAsiaTheme="minorEastAsia" w:hint="eastAsia"/>
                <w:sz w:val="20"/>
              </w:rPr>
              <w:t>开发人员的正常修改操作</w:t>
            </w:r>
          </w:p>
        </w:tc>
        <w:tc>
          <w:tcPr>
            <w:tcW w:w="1200" w:type="dxa"/>
            <w:shd w:val="clear" w:color="auto" w:fill="auto"/>
            <w:tcMar>
              <w:top w:w="45" w:type="dxa"/>
              <w:left w:w="45" w:type="dxa"/>
              <w:bottom w:w="45" w:type="dxa"/>
              <w:right w:w="45" w:type="dxa"/>
            </w:tcMar>
            <w:vAlign w:val="center"/>
          </w:tcPr>
          <w:p w14:paraId="228617C1" w14:textId="77777777" w:rsidR="0010542B" w:rsidRPr="00FB7FB9" w:rsidRDefault="0010542B" w:rsidP="00E6629A">
            <w:pPr>
              <w:rPr>
                <w:rFonts w:eastAsiaTheme="minorEastAsia"/>
                <w:sz w:val="20"/>
              </w:rPr>
            </w:pPr>
            <w:r w:rsidRPr="00FB7FB9">
              <w:rPr>
                <w:rFonts w:eastAsiaTheme="minorEastAsia" w:hint="eastAsia"/>
                <w:sz w:val="20"/>
              </w:rPr>
              <w:t>数据修改测试代码</w:t>
            </w:r>
          </w:p>
          <w:p w14:paraId="0D49FA5E" w14:textId="77777777" w:rsidR="0010542B" w:rsidRPr="00FB7FB9" w:rsidRDefault="0010542B" w:rsidP="00E6629A">
            <w:pPr>
              <w:rPr>
                <w:rFonts w:eastAsiaTheme="minorEastAsia"/>
                <w:sz w:val="20"/>
              </w:rPr>
            </w:pPr>
            <w:r w:rsidRPr="00FB7FB9">
              <w:rPr>
                <w:rFonts w:eastAsiaTheme="minorEastAsia"/>
                <w:sz w:val="20"/>
              </w:rPr>
              <w:t>U</w:t>
            </w:r>
            <w:r w:rsidRPr="00FB7FB9">
              <w:rPr>
                <w:rFonts w:eastAsiaTheme="minorEastAsia" w:hint="eastAsia"/>
                <w:sz w:val="20"/>
              </w:rPr>
              <w:t>p</w:t>
            </w:r>
            <w:r w:rsidRPr="00FB7FB9">
              <w:rPr>
                <w:rFonts w:eastAsiaTheme="minorEastAsia"/>
                <w:sz w:val="20"/>
              </w:rPr>
              <w:t>date</w:t>
            </w:r>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14:paraId="6A16A4EA" w14:textId="77777777" w:rsidR="0010542B" w:rsidRPr="00FB7FB9" w:rsidRDefault="0010542B" w:rsidP="00E6629A">
            <w:pPr>
              <w:rPr>
                <w:rFonts w:eastAsiaTheme="minorEastAsia"/>
                <w:sz w:val="20"/>
              </w:rPr>
            </w:pPr>
            <w:r w:rsidRPr="00FB7FB9">
              <w:rPr>
                <w:rFonts w:eastAsiaTheme="minorEastAsia" w:hint="eastAsia"/>
                <w:sz w:val="20"/>
              </w:rPr>
              <w:t>1.</w:t>
            </w:r>
            <w:r w:rsidRPr="00FB7FB9">
              <w:rPr>
                <w:rFonts w:eastAsiaTheme="minorEastAsia" w:hint="eastAsia"/>
                <w:sz w:val="20"/>
              </w:rPr>
              <w:t>对于正常的数据修改操作，</w:t>
            </w:r>
            <w:proofErr w:type="gramStart"/>
            <w:r w:rsidRPr="00FB7FB9">
              <w:rPr>
                <w:rFonts w:eastAsiaTheme="minorEastAsia" w:hint="eastAsia"/>
                <w:sz w:val="20"/>
              </w:rPr>
              <w:t>应成功</w:t>
            </w:r>
            <w:proofErr w:type="gramEnd"/>
            <w:r w:rsidRPr="00FB7FB9">
              <w:rPr>
                <w:rFonts w:eastAsiaTheme="minorEastAsia" w:hint="eastAsia"/>
                <w:sz w:val="20"/>
              </w:rPr>
              <w:t>修改数据库中的一条内容。</w:t>
            </w:r>
          </w:p>
        </w:tc>
        <w:tc>
          <w:tcPr>
            <w:tcW w:w="1103" w:type="dxa"/>
            <w:shd w:val="clear" w:color="auto" w:fill="auto"/>
            <w:tcMar>
              <w:top w:w="45" w:type="dxa"/>
              <w:left w:w="45" w:type="dxa"/>
              <w:bottom w:w="45" w:type="dxa"/>
              <w:right w:w="45" w:type="dxa"/>
            </w:tcMar>
            <w:vAlign w:val="center"/>
          </w:tcPr>
          <w:p w14:paraId="01C18AC4"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78F527F0" w14:textId="77777777" w:rsidR="0010542B" w:rsidRPr="00FB7FB9" w:rsidRDefault="0010542B" w:rsidP="00E6629A">
            <w:pPr>
              <w:jc w:val="center"/>
              <w:rPr>
                <w:rFonts w:eastAsiaTheme="minorEastAsia"/>
                <w:sz w:val="20"/>
              </w:rPr>
            </w:pPr>
          </w:p>
        </w:tc>
      </w:tr>
      <w:tr w:rsidR="0010542B" w:rsidRPr="00FB7FB9" w14:paraId="4A09BDB9" w14:textId="77777777" w:rsidTr="00E6629A">
        <w:trPr>
          <w:jc w:val="center"/>
        </w:trPr>
        <w:tc>
          <w:tcPr>
            <w:tcW w:w="1209" w:type="dxa"/>
            <w:shd w:val="clear" w:color="auto" w:fill="auto"/>
            <w:tcMar>
              <w:top w:w="45" w:type="dxa"/>
              <w:left w:w="45" w:type="dxa"/>
              <w:bottom w:w="45" w:type="dxa"/>
              <w:right w:w="45" w:type="dxa"/>
            </w:tcMar>
            <w:vAlign w:val="center"/>
          </w:tcPr>
          <w:p w14:paraId="4F4F2528" w14:textId="77777777" w:rsidR="0010542B" w:rsidRPr="00FB7FB9" w:rsidRDefault="0010542B" w:rsidP="00E6629A">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14:paraId="2A5148C6" w14:textId="77777777" w:rsidR="0010542B" w:rsidRPr="00FB7FB9" w:rsidRDefault="0010542B" w:rsidP="00E6629A">
            <w:pPr>
              <w:rPr>
                <w:rFonts w:eastAsiaTheme="minorEastAsia"/>
                <w:sz w:val="20"/>
              </w:rPr>
            </w:pPr>
            <w:r w:rsidRPr="00FB7FB9">
              <w:rPr>
                <w:rFonts w:eastAsiaTheme="minorEastAsia"/>
                <w:sz w:val="20"/>
              </w:rPr>
              <w:t>1.</w:t>
            </w:r>
            <w:r w:rsidRPr="00FB7FB9">
              <w:rPr>
                <w:rFonts w:eastAsiaTheme="minorEastAsia" w:hint="eastAsia"/>
                <w:sz w:val="20"/>
              </w:rPr>
              <w:t>数据库的异常修改操作</w:t>
            </w:r>
          </w:p>
        </w:tc>
        <w:tc>
          <w:tcPr>
            <w:tcW w:w="1200" w:type="dxa"/>
            <w:shd w:val="clear" w:color="auto" w:fill="auto"/>
            <w:tcMar>
              <w:top w:w="45" w:type="dxa"/>
              <w:left w:w="45" w:type="dxa"/>
              <w:bottom w:w="45" w:type="dxa"/>
              <w:right w:w="45" w:type="dxa"/>
            </w:tcMar>
            <w:vAlign w:val="center"/>
          </w:tcPr>
          <w:p w14:paraId="0B619439" w14:textId="77777777" w:rsidR="0010542B" w:rsidRPr="00FB7FB9" w:rsidRDefault="0010542B" w:rsidP="00E6629A">
            <w:pPr>
              <w:rPr>
                <w:rFonts w:eastAsiaTheme="minorEastAsia"/>
                <w:sz w:val="20"/>
              </w:rPr>
            </w:pPr>
            <w:r w:rsidRPr="00FB7FB9">
              <w:rPr>
                <w:rFonts w:eastAsiaTheme="minorEastAsia" w:hint="eastAsia"/>
                <w:sz w:val="20"/>
              </w:rPr>
              <w:t>插入时含有异常数据的数据修改测试代码</w:t>
            </w:r>
          </w:p>
          <w:p w14:paraId="397FFC57" w14:textId="77777777" w:rsidR="0010542B" w:rsidRPr="00FB7FB9" w:rsidRDefault="0010542B" w:rsidP="00E6629A">
            <w:pPr>
              <w:rPr>
                <w:rFonts w:eastAsiaTheme="minorEastAsia"/>
                <w:sz w:val="20"/>
              </w:rPr>
            </w:pPr>
            <w:r w:rsidRPr="00FB7FB9">
              <w:rPr>
                <w:rFonts w:eastAsiaTheme="minorEastAsia"/>
                <w:sz w:val="20"/>
              </w:rPr>
              <w:t>U</w:t>
            </w:r>
            <w:r w:rsidRPr="00FB7FB9">
              <w:rPr>
                <w:rFonts w:eastAsiaTheme="minorEastAsia" w:hint="eastAsia"/>
                <w:sz w:val="20"/>
              </w:rPr>
              <w:t>p</w:t>
            </w:r>
            <w:r w:rsidRPr="00FB7FB9">
              <w:rPr>
                <w:rFonts w:eastAsiaTheme="minorEastAsia"/>
                <w:sz w:val="20"/>
              </w:rPr>
              <w:t>date</w:t>
            </w:r>
            <w:r w:rsidRPr="00FB7FB9">
              <w:rPr>
                <w:rFonts w:eastAsiaTheme="minorEastAsia" w:hint="eastAsia"/>
                <w:sz w:val="20"/>
              </w:rPr>
              <w:t>Test02</w:t>
            </w:r>
          </w:p>
        </w:tc>
        <w:tc>
          <w:tcPr>
            <w:tcW w:w="1350" w:type="dxa"/>
            <w:shd w:val="clear" w:color="auto" w:fill="auto"/>
            <w:tcMar>
              <w:top w:w="45" w:type="dxa"/>
              <w:left w:w="45" w:type="dxa"/>
              <w:bottom w:w="45" w:type="dxa"/>
              <w:right w:w="45" w:type="dxa"/>
            </w:tcMar>
            <w:vAlign w:val="center"/>
          </w:tcPr>
          <w:p w14:paraId="7E0060D4" w14:textId="77777777" w:rsidR="0010542B" w:rsidRPr="00FB7FB9" w:rsidRDefault="0010542B" w:rsidP="00E6629A">
            <w:pPr>
              <w:rPr>
                <w:rFonts w:eastAsiaTheme="minorEastAsia"/>
                <w:sz w:val="20"/>
              </w:rPr>
            </w:pPr>
            <w:r w:rsidRPr="00FB7FB9">
              <w:rPr>
                <w:rFonts w:eastAsiaTheme="minorEastAsia"/>
                <w:sz w:val="20"/>
              </w:rPr>
              <w:t>1.</w:t>
            </w:r>
            <w:r w:rsidRPr="00FB7FB9">
              <w:rPr>
                <w:rFonts w:eastAsiaTheme="minorEastAsia" w:hint="eastAsia"/>
                <w:sz w:val="20"/>
              </w:rPr>
              <w:t>对于数据库表中不允许非空的数据，修改后该列数据为空，则不能执行修改操作。</w:t>
            </w:r>
          </w:p>
          <w:p w14:paraId="6F8FB34D" w14:textId="77777777" w:rsidR="0010542B" w:rsidRPr="00FB7FB9" w:rsidRDefault="0010542B" w:rsidP="00E6629A">
            <w:pPr>
              <w:rPr>
                <w:rFonts w:eastAsiaTheme="minorEastAsia"/>
                <w:sz w:val="20"/>
              </w:rPr>
            </w:pPr>
            <w:r w:rsidRPr="00FB7FB9">
              <w:rPr>
                <w:rFonts w:eastAsiaTheme="minorEastAsia" w:hint="eastAsia"/>
                <w:sz w:val="20"/>
              </w:rPr>
              <w:t>2.</w:t>
            </w:r>
            <w:r w:rsidRPr="00FB7FB9">
              <w:rPr>
                <w:rFonts w:eastAsiaTheme="minorEastAsia" w:hint="eastAsia"/>
                <w:sz w:val="20"/>
              </w:rPr>
              <w:t>修改后的主键重复时，不能执行修改操作。</w:t>
            </w:r>
          </w:p>
          <w:p w14:paraId="76DE8EC6" w14:textId="77777777" w:rsidR="0010542B" w:rsidRPr="00FB7FB9" w:rsidRDefault="0010542B" w:rsidP="00E6629A">
            <w:pPr>
              <w:rPr>
                <w:rFonts w:eastAsiaTheme="minorEastAsia"/>
                <w:sz w:val="20"/>
              </w:rPr>
            </w:pPr>
            <w:r w:rsidRPr="00FB7FB9">
              <w:rPr>
                <w:rFonts w:eastAsiaTheme="minorEastAsia" w:hint="eastAsia"/>
                <w:sz w:val="20"/>
              </w:rPr>
              <w:t>3.</w:t>
            </w:r>
            <w:r w:rsidRPr="00FB7FB9">
              <w:rPr>
                <w:rFonts w:eastAsiaTheme="minorEastAsia" w:hint="eastAsia"/>
                <w:sz w:val="20"/>
              </w:rPr>
              <w:t>修改后数据类型与数据库数据表中的数据类型不一致时，将不能执行修改操作</w:t>
            </w:r>
          </w:p>
          <w:p w14:paraId="5318413B" w14:textId="77777777" w:rsidR="0010542B" w:rsidRPr="00FB7FB9" w:rsidRDefault="0010542B" w:rsidP="00E6629A">
            <w:pPr>
              <w:rPr>
                <w:rFonts w:eastAsiaTheme="minorEastAsia"/>
                <w:sz w:val="20"/>
              </w:rPr>
            </w:pPr>
          </w:p>
        </w:tc>
        <w:tc>
          <w:tcPr>
            <w:tcW w:w="1103" w:type="dxa"/>
            <w:shd w:val="clear" w:color="auto" w:fill="auto"/>
            <w:tcMar>
              <w:top w:w="45" w:type="dxa"/>
              <w:left w:w="45" w:type="dxa"/>
              <w:bottom w:w="45" w:type="dxa"/>
              <w:right w:w="45" w:type="dxa"/>
            </w:tcMar>
            <w:vAlign w:val="center"/>
          </w:tcPr>
          <w:p w14:paraId="648B65A6" w14:textId="77777777" w:rsidR="0010542B" w:rsidRPr="00FB7FB9" w:rsidRDefault="0010542B" w:rsidP="00E6629A">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52C77CC0" w14:textId="77777777" w:rsidR="0010542B" w:rsidRPr="00FB7FB9" w:rsidRDefault="0010542B" w:rsidP="00E6629A">
            <w:pPr>
              <w:jc w:val="center"/>
              <w:rPr>
                <w:rFonts w:eastAsiaTheme="minorEastAsia"/>
                <w:sz w:val="20"/>
              </w:rPr>
            </w:pPr>
          </w:p>
        </w:tc>
      </w:tr>
      <w:tr w:rsidR="0010542B" w:rsidRPr="00FB7FB9" w14:paraId="3B2DFC56" w14:textId="77777777" w:rsidTr="00E6629A">
        <w:trPr>
          <w:jc w:val="center"/>
        </w:trPr>
        <w:tc>
          <w:tcPr>
            <w:tcW w:w="1209" w:type="dxa"/>
            <w:shd w:val="clear" w:color="auto" w:fill="auto"/>
            <w:tcMar>
              <w:top w:w="45" w:type="dxa"/>
              <w:left w:w="45" w:type="dxa"/>
              <w:bottom w:w="45" w:type="dxa"/>
              <w:right w:w="45" w:type="dxa"/>
            </w:tcMar>
            <w:vAlign w:val="center"/>
          </w:tcPr>
          <w:p w14:paraId="72C0323A" w14:textId="77777777" w:rsidR="0010542B" w:rsidRPr="00FB7FB9" w:rsidRDefault="0010542B" w:rsidP="00E6629A">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14:paraId="5253DAF9"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c>
          <w:tcPr>
            <w:tcW w:w="1200" w:type="dxa"/>
            <w:shd w:val="clear" w:color="auto" w:fill="auto"/>
            <w:tcMar>
              <w:top w:w="45" w:type="dxa"/>
              <w:left w:w="45" w:type="dxa"/>
              <w:bottom w:w="45" w:type="dxa"/>
              <w:right w:w="45" w:type="dxa"/>
            </w:tcMar>
            <w:vAlign w:val="center"/>
          </w:tcPr>
          <w:p w14:paraId="76045EB1" w14:textId="77777777" w:rsidR="0010542B" w:rsidRPr="00FB7FB9" w:rsidRDefault="0010542B" w:rsidP="00E6629A">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14:paraId="20B19D25" w14:textId="77777777" w:rsidR="0010542B" w:rsidRPr="00FB7FB9" w:rsidRDefault="0010542B" w:rsidP="00E6629A">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14:paraId="58E65D32" w14:textId="77777777" w:rsidR="0010542B" w:rsidRPr="00FB7FB9" w:rsidRDefault="0010542B" w:rsidP="00E6629A">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14:paraId="18922F51" w14:textId="77777777" w:rsidR="0010542B" w:rsidRPr="00FB7FB9" w:rsidRDefault="0010542B" w:rsidP="00E6629A">
            <w:pPr>
              <w:jc w:val="center"/>
              <w:rPr>
                <w:rFonts w:eastAsiaTheme="minorEastAsia"/>
                <w:sz w:val="20"/>
              </w:rPr>
            </w:pPr>
            <w:proofErr w:type="gramStart"/>
            <w:r w:rsidRPr="00FB7FB9">
              <w:rPr>
                <w:rFonts w:eastAsiaTheme="minorEastAsia" w:hint="eastAsia"/>
                <w:sz w:val="20"/>
              </w:rPr>
              <w:t>穆鹏飞</w:t>
            </w:r>
            <w:proofErr w:type="gramEnd"/>
          </w:p>
        </w:tc>
      </w:tr>
    </w:tbl>
    <w:p w14:paraId="6E3634C6" w14:textId="77777777" w:rsidR="0010542B" w:rsidRPr="00FB7FB9" w:rsidRDefault="0010542B">
      <w:pPr>
        <w:ind w:firstLineChars="300" w:firstLine="630"/>
      </w:pPr>
    </w:p>
    <w:p w14:paraId="30937F59" w14:textId="77777777" w:rsidR="003911D6" w:rsidRPr="00FB7FB9" w:rsidRDefault="00AC086A" w:rsidP="00251817">
      <w:pPr>
        <w:pStyle w:val="3"/>
        <w:ind w:left="1140"/>
      </w:pPr>
      <w:bookmarkStart w:id="120" w:name="_Toc227386346"/>
      <w:bookmarkStart w:id="121" w:name="_Toc222309966"/>
      <w:r w:rsidRPr="00FB7FB9">
        <w:rPr>
          <w:rFonts w:hint="eastAsia"/>
        </w:rPr>
        <w:t>测试工具需求</w:t>
      </w:r>
      <w:bookmarkEnd w:id="120"/>
      <w:bookmarkEnd w:id="121"/>
    </w:p>
    <w:p w14:paraId="25895712" w14:textId="77777777" w:rsidR="00AC086A" w:rsidRPr="00FB7FB9" w:rsidRDefault="00AC086A" w:rsidP="00AC086A">
      <w:commentRangeStart w:id="122"/>
      <w:r w:rsidRPr="00FB7FB9">
        <w:rPr>
          <w:rFonts w:hint="eastAsia"/>
        </w:rPr>
        <w:t xml:space="preserve">       </w:t>
      </w:r>
      <w:r w:rsidRPr="00FB7FB9">
        <w:rPr>
          <w:rFonts w:hint="eastAsia"/>
        </w:rPr>
        <w:t>待定。</w:t>
      </w:r>
    </w:p>
    <w:p w14:paraId="20DE09EF" w14:textId="77777777" w:rsidR="003911D6" w:rsidRPr="00FB7FB9" w:rsidRDefault="00AC086A">
      <w:pPr>
        <w:ind w:firstLineChars="300" w:firstLine="630"/>
        <w:rPr>
          <w:rFonts w:ascii="宋体" w:hAnsi="宋体"/>
          <w:iCs/>
        </w:rPr>
      </w:pPr>
      <w:r w:rsidRPr="00FB7FB9">
        <w:rPr>
          <w:rFonts w:ascii="宋体" w:hAnsi="宋体" w:hint="eastAsia"/>
          <w:iCs/>
        </w:rPr>
        <w:t>[</w:t>
      </w:r>
    </w:p>
    <w:p w14:paraId="012FD8BD" w14:textId="77777777" w:rsidR="003911D6" w:rsidRPr="00FB7FB9" w:rsidRDefault="00AC086A">
      <w:pPr>
        <w:ind w:firstLineChars="300" w:firstLine="630"/>
        <w:rPr>
          <w:rFonts w:ascii="宋体" w:hAnsi="宋体"/>
          <w:iCs/>
        </w:rPr>
      </w:pPr>
      <w:r w:rsidRPr="00FB7FB9">
        <w:rPr>
          <w:rFonts w:ascii="宋体" w:hAnsi="宋体" w:hint="eastAsia"/>
          <w:iCs/>
        </w:rPr>
        <w:t>测试工具需求的列表，可以单独文档进行描述</w:t>
      </w:r>
    </w:p>
    <w:p w14:paraId="239A8601" w14:textId="77777777" w:rsidR="003911D6" w:rsidRPr="00FB7FB9" w:rsidRDefault="00AC086A">
      <w:pPr>
        <w:ind w:firstLineChars="300" w:firstLine="630"/>
      </w:pPr>
      <w:r w:rsidRPr="00FB7FB9">
        <w:rPr>
          <w:rFonts w:ascii="宋体" w:hAnsi="宋体" w:hint="eastAsia"/>
          <w:iCs/>
        </w:rPr>
        <w:t>]</w:t>
      </w:r>
      <w:commentRangeEnd w:id="122"/>
      <w:r w:rsidR="00F46FD3">
        <w:rPr>
          <w:rStyle w:val="ab"/>
        </w:rPr>
        <w:commentReference w:id="122"/>
      </w:r>
    </w:p>
    <w:p w14:paraId="7A13A8CE" w14:textId="77777777" w:rsidR="003911D6" w:rsidRPr="00FB7FB9" w:rsidRDefault="00AC086A" w:rsidP="00AC086A">
      <w:pPr>
        <w:pStyle w:val="1"/>
      </w:pPr>
      <w:bookmarkStart w:id="123" w:name="_Toc223510687"/>
      <w:bookmarkStart w:id="124" w:name="_Toc224357950"/>
      <w:bookmarkStart w:id="125" w:name="_Toc227386347"/>
      <w:bookmarkStart w:id="126" w:name="_Toc482804658"/>
      <w:bookmarkStart w:id="127" w:name="_Toc482805397"/>
      <w:r w:rsidRPr="00FB7FB9">
        <w:rPr>
          <w:rFonts w:hint="eastAsia"/>
        </w:rPr>
        <w:lastRenderedPageBreak/>
        <w:t>性能测试</w:t>
      </w:r>
      <w:bookmarkEnd w:id="123"/>
      <w:r w:rsidRPr="00FB7FB9">
        <w:rPr>
          <w:rFonts w:hint="eastAsia"/>
        </w:rPr>
        <w:t>方案</w:t>
      </w:r>
      <w:bookmarkEnd w:id="124"/>
      <w:bookmarkEnd w:id="125"/>
      <w:bookmarkEnd w:id="126"/>
      <w:bookmarkEnd w:id="127"/>
    </w:p>
    <w:p w14:paraId="5F3FE760" w14:textId="77777777" w:rsidR="003911D6" w:rsidRPr="00FB7FB9" w:rsidRDefault="00AC086A" w:rsidP="00AC086A">
      <w:pPr>
        <w:pStyle w:val="2"/>
        <w:ind w:right="210"/>
      </w:pPr>
      <w:bookmarkStart w:id="128" w:name="_Toc224357951"/>
      <w:bookmarkStart w:id="129" w:name="_Toc227386348"/>
      <w:bookmarkStart w:id="130" w:name="_Toc223510688"/>
      <w:bookmarkStart w:id="131" w:name="_Toc482804659"/>
      <w:bookmarkStart w:id="132" w:name="_Toc482805398"/>
      <w:r w:rsidRPr="00FB7FB9">
        <w:rPr>
          <w:rFonts w:hint="eastAsia"/>
        </w:rPr>
        <w:t>性能测试工具需求</w:t>
      </w:r>
      <w:bookmarkEnd w:id="128"/>
      <w:bookmarkEnd w:id="129"/>
      <w:bookmarkEnd w:id="130"/>
      <w:bookmarkEnd w:id="131"/>
      <w:bookmarkEnd w:id="132"/>
    </w:p>
    <w:p w14:paraId="319C2BC3" w14:textId="77777777" w:rsidR="003911D6" w:rsidRPr="00FB7FB9" w:rsidRDefault="00AC086A">
      <w:r w:rsidRPr="00FB7FB9">
        <w:rPr>
          <w:rFonts w:ascii="宋体" w:hAnsi="宋体"/>
        </w:rPr>
        <w:t xml:space="preserve">      待定。</w:t>
      </w:r>
    </w:p>
    <w:p w14:paraId="4F47A22B" w14:textId="77777777" w:rsidR="003911D6" w:rsidRPr="00FB7FB9" w:rsidRDefault="00AC086A">
      <w:pPr>
        <w:rPr>
          <w:rFonts w:ascii="宋体" w:hAnsi="宋体"/>
          <w:iCs/>
          <w:color w:val="0070C0"/>
        </w:rPr>
      </w:pPr>
      <w:r w:rsidRPr="00FB7FB9">
        <w:rPr>
          <w:rFonts w:ascii="宋体" w:hAnsi="宋体" w:hint="eastAsia"/>
          <w:iCs/>
          <w:color w:val="0070C0"/>
        </w:rPr>
        <w:t>[</w:t>
      </w:r>
    </w:p>
    <w:p w14:paraId="0A252CA8" w14:textId="77777777" w:rsidR="003911D6" w:rsidRPr="00FB7FB9" w:rsidRDefault="00AC086A">
      <w:pPr>
        <w:rPr>
          <w:rFonts w:ascii="宋体" w:hAnsi="宋体"/>
          <w:iCs/>
          <w:color w:val="0070C0"/>
        </w:rPr>
      </w:pPr>
      <w:r w:rsidRPr="00FB7FB9">
        <w:rPr>
          <w:rFonts w:ascii="宋体" w:hAnsi="宋体" w:hint="eastAsia"/>
          <w:iCs/>
          <w:color w:val="0070C0"/>
        </w:rPr>
        <w:t>测试工具需求的列表，可以单独文档进行描述</w:t>
      </w:r>
    </w:p>
    <w:p w14:paraId="4F2EE520" w14:textId="77777777" w:rsidR="003911D6" w:rsidRPr="00FB7FB9" w:rsidRDefault="00AC086A">
      <w:pPr>
        <w:rPr>
          <w:rFonts w:ascii="宋体" w:hAnsi="宋体"/>
          <w:iCs/>
          <w:color w:val="0070C0"/>
        </w:rPr>
      </w:pPr>
      <w:r w:rsidRPr="00FB7FB9">
        <w:rPr>
          <w:rFonts w:ascii="宋体" w:hAnsi="宋体" w:hint="eastAsia"/>
          <w:iCs/>
          <w:color w:val="0070C0"/>
        </w:rPr>
        <w:t>]</w:t>
      </w:r>
    </w:p>
    <w:p w14:paraId="5518CA06" w14:textId="77777777" w:rsidR="003911D6" w:rsidRPr="00FB7FB9" w:rsidRDefault="003911D6"/>
    <w:p w14:paraId="330B3A5F" w14:textId="77777777" w:rsidR="003911D6" w:rsidRPr="00FB7FB9" w:rsidRDefault="00AC086A" w:rsidP="00AC086A">
      <w:pPr>
        <w:pStyle w:val="2"/>
        <w:ind w:right="210"/>
      </w:pPr>
      <w:bookmarkStart w:id="133" w:name="_Toc482804660"/>
      <w:bookmarkStart w:id="134" w:name="_Toc482805399"/>
      <w:r w:rsidRPr="00FB7FB9">
        <w:t>大规模的并发请求</w:t>
      </w:r>
      <w:bookmarkEnd w:id="133"/>
      <w:bookmarkEnd w:id="134"/>
    </w:p>
    <w:p w14:paraId="50CB2175" w14:textId="77777777" w:rsidR="003911D6" w:rsidRPr="00FB7FB9" w:rsidRDefault="00AC086A" w:rsidP="00AC086A">
      <w:pPr>
        <w:pStyle w:val="3"/>
        <w:ind w:left="1140"/>
      </w:pPr>
      <w:bookmarkStart w:id="135" w:name="_Toc227386350"/>
      <w:bookmarkStart w:id="136" w:name="_Toc224357953"/>
      <w:bookmarkStart w:id="137" w:name="_Toc223510690"/>
      <w:bookmarkStart w:id="138" w:name="_Toc482804661"/>
      <w:bookmarkStart w:id="139" w:name="_Toc482805400"/>
      <w:r w:rsidRPr="00FB7FB9">
        <w:rPr>
          <w:rFonts w:hint="eastAsia"/>
        </w:rPr>
        <w:t>场景概述</w:t>
      </w:r>
      <w:bookmarkEnd w:id="135"/>
      <w:bookmarkEnd w:id="136"/>
      <w:bookmarkEnd w:id="137"/>
      <w:bookmarkEnd w:id="138"/>
      <w:bookmarkEnd w:id="139"/>
    </w:p>
    <w:p w14:paraId="1BCF6245" w14:textId="77777777" w:rsidR="003911D6" w:rsidRPr="00FB7FB9" w:rsidRDefault="00AC086A">
      <w:pPr>
        <w:ind w:firstLine="480"/>
      </w:pPr>
      <w:bookmarkStart w:id="140" w:name="_Toc223510691"/>
      <w:bookmarkStart w:id="141" w:name="_Toc227386351"/>
      <w:bookmarkStart w:id="142" w:name="_Toc224357954"/>
      <w:r w:rsidRPr="00FB7FB9">
        <w:t>在网站开发过程中，随着应用市场的扩大，用户访问量的增加，有必要在网站的开始设计阶段，考虑使用具有能处理高并发特性的框架进行后续的开发实现。</w:t>
      </w:r>
    </w:p>
    <w:p w14:paraId="7DF99F98" w14:textId="77777777" w:rsidR="003911D6" w:rsidRPr="00FB7FB9" w:rsidRDefault="00AC086A">
      <w:pPr>
        <w:ind w:firstLine="480"/>
      </w:pPr>
      <w:r w:rsidRPr="00FB7FB9">
        <w:t>主要的关注点是框架能否提供较为多的轻量级线程以及页面缓存等技术进行用户请求的处理，以支持大规模的并发请求。</w:t>
      </w:r>
    </w:p>
    <w:p w14:paraId="6C6C82B3" w14:textId="77777777" w:rsidR="003911D6" w:rsidRPr="00FB7FB9" w:rsidRDefault="00AC086A">
      <w:pPr>
        <w:ind w:firstLine="480"/>
      </w:pPr>
      <w:r w:rsidRPr="00FB7FB9">
        <w:t>大规模并发请求的一般场景</w:t>
      </w:r>
      <w:r w:rsidRPr="00FB7FB9">
        <w:rPr>
          <w:rFonts w:hint="eastAsia"/>
        </w:rPr>
        <w:t>生成</w:t>
      </w:r>
      <w:r w:rsidRPr="00FB7FB9">
        <w:t>：</w:t>
      </w:r>
    </w:p>
    <w:p w14:paraId="19DF103B" w14:textId="77777777" w:rsidR="003911D6" w:rsidRPr="00FB7FB9" w:rsidRDefault="00AC086A">
      <w:pPr>
        <w:ind w:firstLine="480"/>
      </w:pPr>
      <w:r w:rsidRPr="00FB7FB9">
        <w:rPr>
          <w:noProof/>
        </w:rPr>
        <w:drawing>
          <wp:inline distT="0" distB="0" distL="114300" distR="114300" wp14:anchorId="6D033687" wp14:editId="2F4FC431">
            <wp:extent cx="4895215" cy="2084070"/>
            <wp:effectExtent l="9525" t="9525" r="10160" b="209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4"/>
                    <a:stretch>
                      <a:fillRect/>
                    </a:stretch>
                  </pic:blipFill>
                  <pic:spPr>
                    <a:xfrm>
                      <a:off x="0" y="0"/>
                      <a:ext cx="4895215" cy="2084070"/>
                    </a:xfrm>
                    <a:prstGeom prst="rect">
                      <a:avLst/>
                    </a:prstGeom>
                    <a:noFill/>
                    <a:ln w="9525">
                      <a:solidFill>
                        <a:schemeClr val="tx1"/>
                      </a:solidFill>
                      <a:miter/>
                    </a:ln>
                  </pic:spPr>
                </pic:pic>
              </a:graphicData>
            </a:graphic>
          </wp:inline>
        </w:drawing>
      </w:r>
    </w:p>
    <w:p w14:paraId="1D7E5D02" w14:textId="77777777" w:rsidR="003911D6" w:rsidRPr="00FB7FB9" w:rsidRDefault="00AC086A" w:rsidP="00AC086A">
      <w:pPr>
        <w:pStyle w:val="3"/>
        <w:ind w:left="1140"/>
      </w:pPr>
      <w:bookmarkStart w:id="143" w:name="_Toc482804662"/>
      <w:bookmarkStart w:id="144" w:name="_Toc482805401"/>
      <w:r w:rsidRPr="00FB7FB9">
        <w:rPr>
          <w:rFonts w:hint="eastAsia"/>
        </w:rPr>
        <w:t>执行策略设计</w:t>
      </w:r>
      <w:bookmarkEnd w:id="140"/>
      <w:bookmarkEnd w:id="141"/>
      <w:bookmarkEnd w:id="142"/>
      <w:bookmarkEnd w:id="143"/>
      <w:bookmarkEnd w:id="144"/>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3021"/>
        <w:gridCol w:w="2841"/>
      </w:tblGrid>
      <w:tr w:rsidR="003911D6" w:rsidRPr="00FB7FB9" w14:paraId="6E47D440" w14:textId="77777777">
        <w:trPr>
          <w:trHeight w:hRule="exact" w:val="454"/>
        </w:trPr>
        <w:tc>
          <w:tcPr>
            <w:tcW w:w="2660" w:type="dxa"/>
            <w:shd w:val="clear" w:color="auto" w:fill="BFBFBF"/>
            <w:vAlign w:val="center"/>
          </w:tcPr>
          <w:p w14:paraId="13C2EAB3" w14:textId="77777777" w:rsidR="003911D6" w:rsidRPr="00FB7FB9" w:rsidRDefault="00AC086A">
            <w:pPr>
              <w:rPr>
                <w:b/>
              </w:rPr>
            </w:pPr>
            <w:r w:rsidRPr="00FB7FB9">
              <w:rPr>
                <w:rFonts w:hint="eastAsia"/>
                <w:b/>
              </w:rPr>
              <w:t>性能场景</w:t>
            </w:r>
          </w:p>
        </w:tc>
        <w:tc>
          <w:tcPr>
            <w:tcW w:w="3021" w:type="dxa"/>
            <w:shd w:val="clear" w:color="auto" w:fill="BFBFBF"/>
            <w:vAlign w:val="center"/>
          </w:tcPr>
          <w:p w14:paraId="37B287C1" w14:textId="77777777" w:rsidR="003911D6" w:rsidRPr="00FB7FB9" w:rsidRDefault="00AC086A">
            <w:pPr>
              <w:rPr>
                <w:b/>
              </w:rPr>
            </w:pPr>
            <w:r w:rsidRPr="00FB7FB9">
              <w:rPr>
                <w:rFonts w:hint="eastAsia"/>
                <w:b/>
              </w:rPr>
              <w:t>执行策略（并发数、时长）</w:t>
            </w:r>
          </w:p>
        </w:tc>
        <w:tc>
          <w:tcPr>
            <w:tcW w:w="2841" w:type="dxa"/>
            <w:shd w:val="clear" w:color="auto" w:fill="BFBFBF"/>
            <w:vAlign w:val="center"/>
          </w:tcPr>
          <w:p w14:paraId="570ECFD4" w14:textId="77777777" w:rsidR="003911D6" w:rsidRPr="00FB7FB9" w:rsidRDefault="00AC086A">
            <w:pPr>
              <w:rPr>
                <w:b/>
              </w:rPr>
            </w:pPr>
            <w:r w:rsidRPr="00FB7FB9">
              <w:rPr>
                <w:rFonts w:hint="eastAsia"/>
                <w:b/>
              </w:rPr>
              <w:t>备注</w:t>
            </w:r>
          </w:p>
        </w:tc>
      </w:tr>
      <w:tr w:rsidR="003911D6" w:rsidRPr="00383D28" w14:paraId="45F92A50" w14:textId="77777777">
        <w:trPr>
          <w:trHeight w:hRule="exact" w:val="1151"/>
        </w:trPr>
        <w:tc>
          <w:tcPr>
            <w:tcW w:w="2660" w:type="dxa"/>
            <w:vMerge w:val="restart"/>
            <w:vAlign w:val="center"/>
          </w:tcPr>
          <w:p w14:paraId="54A68C17" w14:textId="77777777" w:rsidR="003911D6" w:rsidRPr="00383D28" w:rsidRDefault="00AC086A">
            <w:pPr>
              <w:rPr>
                <w:rFonts w:ascii="Calibri" w:hAnsi="Calibri"/>
                <w:szCs w:val="22"/>
              </w:rPr>
            </w:pP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p>
        </w:tc>
        <w:tc>
          <w:tcPr>
            <w:tcW w:w="3021" w:type="dxa"/>
            <w:vAlign w:val="center"/>
          </w:tcPr>
          <w:p w14:paraId="14593D7A" w14:textId="77777777" w:rsidR="003911D6" w:rsidRPr="00383D28" w:rsidRDefault="00AC086A">
            <w:pPr>
              <w:jc w:val="left"/>
              <w:rPr>
                <w:rFonts w:ascii="Calibri" w:hAnsi="Calibri"/>
                <w:szCs w:val="22"/>
              </w:rPr>
            </w:pPr>
            <w:r w:rsidRPr="00383D28">
              <w:rPr>
                <w:rFonts w:ascii="Calibri" w:hAnsi="Calibri" w:hint="eastAsia"/>
                <w:szCs w:val="22"/>
              </w:rPr>
              <w:t>10</w:t>
            </w:r>
            <w:r w:rsidRPr="00383D28">
              <w:rPr>
                <w:rFonts w:ascii="Calibri" w:hAnsi="Calibri" w:hint="eastAsia"/>
                <w:szCs w:val="22"/>
              </w:rPr>
              <w:t>用户并发，</w:t>
            </w: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r w:rsidRPr="00383D28">
              <w:rPr>
                <w:rFonts w:ascii="Calibri" w:hAnsi="Calibri" w:hint="eastAsia"/>
                <w:szCs w:val="22"/>
              </w:rPr>
              <w:t>，重复操作</w:t>
            </w:r>
            <w:r w:rsidRPr="00383D28">
              <w:rPr>
                <w:rFonts w:ascii="Calibri" w:hAnsi="Calibri" w:hint="eastAsia"/>
                <w:szCs w:val="22"/>
              </w:rPr>
              <w:t>1</w:t>
            </w:r>
            <w:r w:rsidRPr="00383D28">
              <w:rPr>
                <w:rFonts w:ascii="Calibri" w:hAnsi="Calibri"/>
                <w:szCs w:val="22"/>
              </w:rPr>
              <w:t>0</w:t>
            </w:r>
            <w:r w:rsidRPr="00383D28">
              <w:rPr>
                <w:rFonts w:ascii="Calibri" w:hAnsi="Calibri" w:hint="eastAsia"/>
                <w:szCs w:val="22"/>
              </w:rPr>
              <w:t>分钟，退出。</w:t>
            </w:r>
          </w:p>
        </w:tc>
        <w:tc>
          <w:tcPr>
            <w:tcW w:w="2841" w:type="dxa"/>
            <w:vMerge w:val="restart"/>
            <w:vAlign w:val="center"/>
          </w:tcPr>
          <w:p w14:paraId="3E98331C" w14:textId="77777777" w:rsidR="003911D6" w:rsidRPr="00383D28" w:rsidRDefault="00AC086A">
            <w:pPr>
              <w:pStyle w:val="Style13"/>
              <w:numPr>
                <w:ilvl w:val="0"/>
                <w:numId w:val="14"/>
              </w:numPr>
              <w:spacing w:before="0" w:beforeAutospacing="0" w:after="0" w:afterAutospacing="0"/>
            </w:pPr>
            <w:r w:rsidRPr="00383D28">
              <w:rPr>
                <w:rFonts w:hint="eastAsia"/>
              </w:rPr>
              <w:t>得到不同并发数下系统的性能指标</w:t>
            </w:r>
          </w:p>
          <w:p w14:paraId="6FED7F14" w14:textId="77777777" w:rsidR="003911D6" w:rsidRPr="00383D28" w:rsidRDefault="00AC086A">
            <w:pPr>
              <w:pStyle w:val="Style13"/>
              <w:numPr>
                <w:ilvl w:val="0"/>
                <w:numId w:val="14"/>
              </w:numPr>
              <w:spacing w:before="0" w:beforeAutospacing="0" w:after="0" w:afterAutospacing="0"/>
            </w:pPr>
            <w:r w:rsidRPr="00383D28">
              <w:rPr>
                <w:rFonts w:hint="eastAsia"/>
              </w:rPr>
              <w:t>对系统的容量做出估计</w:t>
            </w:r>
          </w:p>
          <w:p w14:paraId="05310E2B" w14:textId="77777777" w:rsidR="003911D6" w:rsidRPr="00383D28" w:rsidRDefault="00AC086A">
            <w:pPr>
              <w:pStyle w:val="Style13"/>
              <w:numPr>
                <w:ilvl w:val="0"/>
                <w:numId w:val="14"/>
              </w:numPr>
              <w:spacing w:before="0" w:beforeAutospacing="0" w:after="0" w:afterAutospacing="0"/>
            </w:pPr>
            <w:r w:rsidRPr="00383D28">
              <w:rPr>
                <w:rFonts w:hint="eastAsia"/>
              </w:rPr>
              <w:lastRenderedPageBreak/>
              <w:t>列出测试的数据指标项有哪些，值在什么区间内</w:t>
            </w:r>
          </w:p>
        </w:tc>
      </w:tr>
      <w:tr w:rsidR="003911D6" w:rsidRPr="00383D28" w14:paraId="02784176" w14:textId="77777777">
        <w:trPr>
          <w:trHeight w:hRule="exact" w:val="1110"/>
        </w:trPr>
        <w:tc>
          <w:tcPr>
            <w:tcW w:w="2660" w:type="dxa"/>
            <w:vMerge/>
            <w:vAlign w:val="center"/>
          </w:tcPr>
          <w:p w14:paraId="02D91CBA" w14:textId="77777777" w:rsidR="003911D6" w:rsidRPr="00383D28" w:rsidRDefault="003911D6"/>
        </w:tc>
        <w:tc>
          <w:tcPr>
            <w:tcW w:w="3021" w:type="dxa"/>
            <w:vAlign w:val="center"/>
          </w:tcPr>
          <w:p w14:paraId="5E2FC0FE" w14:textId="77777777" w:rsidR="003911D6" w:rsidRPr="00383D28" w:rsidRDefault="00AC086A">
            <w:pPr>
              <w:rPr>
                <w:rFonts w:ascii="Calibri" w:hAnsi="Calibri"/>
                <w:szCs w:val="22"/>
              </w:rPr>
            </w:pPr>
            <w:r w:rsidRPr="00383D28">
              <w:rPr>
                <w:rFonts w:ascii="Calibri" w:hAnsi="Calibri"/>
                <w:szCs w:val="22"/>
              </w:rPr>
              <w:t>5</w:t>
            </w:r>
            <w:r w:rsidRPr="00383D28">
              <w:rPr>
                <w:rFonts w:ascii="Calibri" w:hAnsi="Calibri" w:hint="eastAsia"/>
                <w:szCs w:val="22"/>
              </w:rPr>
              <w:t>0</w:t>
            </w:r>
            <w:r w:rsidRPr="00383D28">
              <w:rPr>
                <w:rFonts w:ascii="Calibri" w:hAnsi="Calibri" w:hint="eastAsia"/>
                <w:szCs w:val="22"/>
              </w:rPr>
              <w:t>用户并发，，</w:t>
            </w: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r w:rsidRPr="00383D28">
              <w:rPr>
                <w:rFonts w:ascii="Calibri" w:hAnsi="Calibri" w:hint="eastAsia"/>
                <w:szCs w:val="22"/>
              </w:rPr>
              <w:t>，重复操作</w:t>
            </w:r>
            <w:r w:rsidRPr="00383D28">
              <w:rPr>
                <w:rFonts w:ascii="Calibri" w:hAnsi="Calibri" w:hint="eastAsia"/>
                <w:szCs w:val="22"/>
              </w:rPr>
              <w:t>1</w:t>
            </w:r>
            <w:r w:rsidRPr="00383D28">
              <w:rPr>
                <w:rFonts w:ascii="Calibri" w:hAnsi="Calibri"/>
                <w:szCs w:val="22"/>
              </w:rPr>
              <w:t>0</w:t>
            </w:r>
            <w:r w:rsidRPr="00383D28">
              <w:rPr>
                <w:rFonts w:ascii="Calibri" w:hAnsi="Calibri" w:hint="eastAsia"/>
                <w:szCs w:val="22"/>
              </w:rPr>
              <w:t>分钟，退出。</w:t>
            </w:r>
          </w:p>
        </w:tc>
        <w:tc>
          <w:tcPr>
            <w:tcW w:w="2841" w:type="dxa"/>
            <w:vMerge/>
            <w:vAlign w:val="center"/>
          </w:tcPr>
          <w:p w14:paraId="690BBDAB" w14:textId="77777777" w:rsidR="003911D6" w:rsidRPr="00383D28" w:rsidRDefault="003911D6"/>
        </w:tc>
      </w:tr>
      <w:tr w:rsidR="003911D6" w:rsidRPr="00383D28" w14:paraId="7162B302" w14:textId="77777777">
        <w:trPr>
          <w:trHeight w:hRule="exact" w:val="1407"/>
        </w:trPr>
        <w:tc>
          <w:tcPr>
            <w:tcW w:w="2660" w:type="dxa"/>
            <w:vMerge/>
            <w:vAlign w:val="center"/>
          </w:tcPr>
          <w:p w14:paraId="5A73F467" w14:textId="77777777" w:rsidR="003911D6" w:rsidRPr="00383D28" w:rsidRDefault="003911D6"/>
        </w:tc>
        <w:tc>
          <w:tcPr>
            <w:tcW w:w="3021" w:type="dxa"/>
            <w:vAlign w:val="center"/>
          </w:tcPr>
          <w:p w14:paraId="2D73F787" w14:textId="77777777" w:rsidR="003911D6" w:rsidRPr="00383D28" w:rsidRDefault="00AC086A">
            <w:pPr>
              <w:rPr>
                <w:rFonts w:ascii="Calibri" w:hAnsi="Calibri"/>
                <w:szCs w:val="22"/>
              </w:rPr>
            </w:pPr>
            <w:r w:rsidRPr="00383D28">
              <w:rPr>
                <w:rFonts w:ascii="Calibri" w:hAnsi="Calibri"/>
                <w:szCs w:val="22"/>
              </w:rPr>
              <w:t>10</w:t>
            </w:r>
            <w:r w:rsidRPr="00383D28">
              <w:rPr>
                <w:rFonts w:ascii="Calibri" w:hAnsi="Calibri" w:hint="eastAsia"/>
                <w:szCs w:val="22"/>
              </w:rPr>
              <w:t>0</w:t>
            </w:r>
            <w:r w:rsidRPr="00383D28">
              <w:rPr>
                <w:rFonts w:ascii="Calibri" w:hAnsi="Calibri" w:hint="eastAsia"/>
                <w:szCs w:val="22"/>
              </w:rPr>
              <w:t>用户并发，</w:t>
            </w: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r w:rsidRPr="00383D28">
              <w:rPr>
                <w:rFonts w:ascii="Calibri" w:hAnsi="Calibri" w:hint="eastAsia"/>
                <w:szCs w:val="22"/>
              </w:rPr>
              <w:t>，重复操作</w:t>
            </w:r>
            <w:r w:rsidRPr="00383D28">
              <w:rPr>
                <w:rFonts w:ascii="Calibri" w:hAnsi="Calibri" w:hint="eastAsia"/>
                <w:szCs w:val="22"/>
              </w:rPr>
              <w:t>15</w:t>
            </w:r>
            <w:r w:rsidRPr="00383D28">
              <w:rPr>
                <w:rFonts w:ascii="Calibri" w:hAnsi="Calibri" w:hint="eastAsia"/>
                <w:szCs w:val="22"/>
              </w:rPr>
              <w:t>分钟</w:t>
            </w:r>
          </w:p>
        </w:tc>
        <w:tc>
          <w:tcPr>
            <w:tcW w:w="2841" w:type="dxa"/>
            <w:vMerge/>
            <w:vAlign w:val="center"/>
          </w:tcPr>
          <w:p w14:paraId="54EBB3EF" w14:textId="77777777" w:rsidR="003911D6" w:rsidRPr="00383D28" w:rsidRDefault="003911D6"/>
        </w:tc>
      </w:tr>
    </w:tbl>
    <w:p w14:paraId="727A5619" w14:textId="77777777" w:rsidR="003911D6" w:rsidRPr="00383D28" w:rsidRDefault="00AC086A">
      <w:r w:rsidRPr="00383D28">
        <w:rPr>
          <w:rFonts w:hint="eastAsia"/>
        </w:rPr>
        <w:tab/>
      </w:r>
    </w:p>
    <w:p w14:paraId="5A45FF62" w14:textId="77777777" w:rsidR="003911D6" w:rsidRPr="00FB7FB9" w:rsidRDefault="00AC086A" w:rsidP="00AC086A">
      <w:pPr>
        <w:pStyle w:val="3"/>
        <w:ind w:left="1140"/>
      </w:pPr>
      <w:bookmarkStart w:id="145" w:name="_Toc223510692"/>
      <w:bookmarkStart w:id="146" w:name="_Toc224357955"/>
      <w:bookmarkStart w:id="147" w:name="_Toc227386352"/>
      <w:bookmarkStart w:id="148" w:name="_Toc482804663"/>
      <w:bookmarkStart w:id="149" w:name="_Toc482805402"/>
      <w:r w:rsidRPr="00FB7FB9">
        <w:rPr>
          <w:rFonts w:hint="eastAsia"/>
        </w:rPr>
        <w:t>测试数据需求</w:t>
      </w:r>
      <w:bookmarkEnd w:id="145"/>
      <w:bookmarkEnd w:id="146"/>
      <w:bookmarkEnd w:id="147"/>
      <w:bookmarkEnd w:id="148"/>
      <w:bookmarkEnd w:id="149"/>
    </w:p>
    <w:p w14:paraId="4A6327A5" w14:textId="77777777" w:rsidR="003911D6" w:rsidRPr="00FB7FB9" w:rsidRDefault="00AC086A">
      <w:pPr>
        <w:rPr>
          <w:rFonts w:asciiTheme="minorEastAsia" w:eastAsiaTheme="minorEastAsia" w:hAnsiTheme="minorEastAsia" w:cstheme="minorEastAsia"/>
          <w:color w:val="0070C0"/>
        </w:rPr>
      </w:pPr>
      <w:r w:rsidRPr="00FB7FB9">
        <w:rPr>
          <w:rFonts w:asciiTheme="minorEastAsia" w:eastAsiaTheme="minorEastAsia" w:hAnsiTheme="minorEastAsia" w:cstheme="minorEastAsia" w:hint="eastAsia"/>
          <w:color w:val="0070C0"/>
        </w:rPr>
        <w:t xml:space="preserve">  </w:t>
      </w:r>
      <w:r w:rsidRPr="00FB7FB9">
        <w:rPr>
          <w:rFonts w:asciiTheme="minorEastAsia" w:eastAsiaTheme="minorEastAsia" w:hAnsiTheme="minorEastAsia" w:cstheme="minorEastAsia" w:hint="eastAsia"/>
          <w:iCs/>
        </w:rPr>
        <w:t>根据Blade框架编写web应用，仅仅提供首页服务，测试输入为普通的网站首页</w:t>
      </w:r>
      <w:proofErr w:type="spellStart"/>
      <w:r w:rsidRPr="00FB7FB9">
        <w:rPr>
          <w:rFonts w:asciiTheme="minorEastAsia" w:eastAsiaTheme="minorEastAsia" w:hAnsiTheme="minorEastAsia" w:cstheme="minorEastAsia" w:hint="eastAsia"/>
          <w:iCs/>
        </w:rPr>
        <w:t>url</w:t>
      </w:r>
      <w:proofErr w:type="spellEnd"/>
      <w:r w:rsidRPr="00FB7FB9">
        <w:rPr>
          <w:rFonts w:asciiTheme="minorEastAsia" w:eastAsiaTheme="minorEastAsia" w:hAnsiTheme="minorEastAsia" w:cstheme="minorEastAsia" w:hint="eastAsia"/>
          <w:iCs/>
        </w:rPr>
        <w:t>地址，</w:t>
      </w:r>
    </w:p>
    <w:p w14:paraId="58F4C500" w14:textId="77777777" w:rsidR="003911D6" w:rsidRPr="00FB7FB9" w:rsidRDefault="00AC086A" w:rsidP="00AC086A">
      <w:pPr>
        <w:pStyle w:val="3"/>
        <w:ind w:left="1140"/>
      </w:pPr>
      <w:bookmarkStart w:id="150" w:name="_Toc227386353"/>
      <w:bookmarkStart w:id="151" w:name="_Toc223510693"/>
      <w:bookmarkStart w:id="152" w:name="_Toc224357956"/>
      <w:bookmarkStart w:id="153" w:name="_Toc482804664"/>
      <w:bookmarkStart w:id="154" w:name="_Toc482805403"/>
      <w:r w:rsidRPr="00FB7FB9">
        <w:rPr>
          <w:rFonts w:hint="eastAsia"/>
        </w:rPr>
        <w:t>性能测试结果分析方法和预期</w:t>
      </w:r>
      <w:bookmarkEnd w:id="150"/>
      <w:bookmarkEnd w:id="151"/>
      <w:bookmarkEnd w:id="152"/>
      <w:bookmarkEnd w:id="153"/>
      <w:bookmarkEnd w:id="154"/>
    </w:p>
    <w:p w14:paraId="41366598" w14:textId="77777777" w:rsidR="003911D6" w:rsidRPr="00FB7FB9" w:rsidRDefault="00AC086A">
      <w:r w:rsidRPr="00FB7FB9">
        <w:t xml:space="preserve">  </w:t>
      </w:r>
      <w:r w:rsidRPr="00FB7FB9">
        <w:t>测试结果采用自动化辅助人工分析方法，预期</w:t>
      </w:r>
      <w:r w:rsidRPr="00FB7FB9">
        <w:t>Web</w:t>
      </w:r>
      <w:r w:rsidRPr="00FB7FB9">
        <w:t>框架应当支持每秒</w:t>
      </w:r>
      <w:r w:rsidRPr="00FB7FB9">
        <w:t>10000</w:t>
      </w:r>
      <w:r w:rsidRPr="00FB7FB9">
        <w:t>次的并发访问请求，页面响应时间应不超过</w:t>
      </w:r>
      <w:r w:rsidRPr="00FB7FB9">
        <w:t>10s</w:t>
      </w:r>
      <w:r w:rsidRPr="00FB7FB9">
        <w:t>。</w:t>
      </w:r>
    </w:p>
    <w:p w14:paraId="5EE454D4" w14:textId="77777777" w:rsidR="003911D6" w:rsidRPr="00FB7FB9" w:rsidRDefault="003911D6">
      <w:commentRangeStart w:id="155"/>
    </w:p>
    <w:p w14:paraId="78973655" w14:textId="77777777" w:rsidR="003911D6" w:rsidRPr="00FB7FB9" w:rsidRDefault="00AC086A">
      <w:pPr>
        <w:pStyle w:val="2"/>
        <w:numPr>
          <w:ilvl w:val="1"/>
          <w:numId w:val="0"/>
        </w:numPr>
        <w:tabs>
          <w:tab w:val="clear" w:pos="5301"/>
          <w:tab w:val="left" w:pos="576"/>
        </w:tabs>
        <w:ind w:right="210"/>
        <w:rPr>
          <w:rFonts w:ascii="宋体" w:hAnsi="宋体"/>
        </w:rPr>
      </w:pPr>
      <w:bookmarkStart w:id="156" w:name="_Toc482804665"/>
      <w:bookmarkStart w:id="157" w:name="_Toc482805404"/>
      <w:r w:rsidRPr="00FB7FB9">
        <w:rPr>
          <w:rFonts w:ascii="宋体" w:hAnsi="宋体"/>
        </w:rPr>
        <w:t xml:space="preserve">6.3 </w:t>
      </w:r>
      <w:r w:rsidRPr="00FB7FB9">
        <w:t>频繁的数据操作</w:t>
      </w:r>
      <w:bookmarkEnd w:id="156"/>
      <w:bookmarkEnd w:id="157"/>
    </w:p>
    <w:p w14:paraId="5C0C5B9B" w14:textId="77777777" w:rsidR="003911D6" w:rsidRPr="00FB7FB9" w:rsidRDefault="00AC086A">
      <w:r w:rsidRPr="00FB7FB9">
        <w:t>......</w:t>
      </w:r>
    </w:p>
    <w:p w14:paraId="6123258B" w14:textId="77777777" w:rsidR="003911D6" w:rsidRPr="00FB7FB9" w:rsidRDefault="00AC086A" w:rsidP="002B3B09">
      <w:pPr>
        <w:pStyle w:val="2"/>
        <w:numPr>
          <w:ilvl w:val="0"/>
          <w:numId w:val="0"/>
        </w:numPr>
        <w:ind w:left="578" w:right="210" w:hanging="578"/>
        <w:rPr>
          <w:rFonts w:ascii="宋体" w:hAnsi="宋体"/>
        </w:rPr>
      </w:pPr>
      <w:bookmarkStart w:id="158" w:name="_Toc482804666"/>
      <w:bookmarkStart w:id="159" w:name="_Toc482805405"/>
      <w:r w:rsidRPr="00FB7FB9">
        <w:rPr>
          <w:rFonts w:ascii="宋体" w:hAnsi="宋体"/>
        </w:rPr>
        <w:t>6.</w:t>
      </w:r>
      <w:r w:rsidRPr="00FB7FB9">
        <w:t xml:space="preserve">4 </w:t>
      </w:r>
      <w:r w:rsidRPr="00FB7FB9">
        <w:t>路由转发的处理速度</w:t>
      </w:r>
      <w:bookmarkEnd w:id="158"/>
      <w:bookmarkEnd w:id="159"/>
      <w:commentRangeEnd w:id="155"/>
      <w:r w:rsidR="00F46FD3">
        <w:rPr>
          <w:rStyle w:val="ab"/>
          <w:rFonts w:ascii="Times New Roman" w:eastAsia="宋体" w:hAnsi="Times New Roman"/>
          <w:b w:val="0"/>
          <w:kern w:val="2"/>
        </w:rPr>
        <w:commentReference w:id="155"/>
      </w:r>
    </w:p>
    <w:p w14:paraId="1C643657" w14:textId="77777777" w:rsidR="003911D6" w:rsidRPr="00FB7FB9" w:rsidRDefault="00AC086A">
      <w:r w:rsidRPr="00FB7FB9">
        <w:t>......</w:t>
      </w:r>
    </w:p>
    <w:p w14:paraId="4B857036" w14:textId="77777777" w:rsidR="003911D6" w:rsidRPr="00FB7FB9" w:rsidRDefault="003911D6"/>
    <w:p w14:paraId="592EA1D4" w14:textId="77777777" w:rsidR="003911D6" w:rsidRPr="00FB7FB9" w:rsidRDefault="003911D6"/>
    <w:sectPr w:rsidR="003911D6" w:rsidRPr="00FB7FB9" w:rsidSect="002B3B09">
      <w:footerReference w:type="default" r:id="rId15"/>
      <w:type w:val="continuous"/>
      <w:pgSz w:w="11906" w:h="16838"/>
      <w:pgMar w:top="1134" w:right="1797" w:bottom="1134" w:left="1680" w:header="851" w:footer="992" w:gutter="0"/>
      <w:pgNumType w:start="3"/>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liuchao" w:date="2017-05-26T09:17:00Z" w:initials="l">
    <w:p w14:paraId="73AE0EEE" w14:textId="77777777" w:rsidR="00E6629A" w:rsidRDefault="00E6629A">
      <w:pPr>
        <w:pStyle w:val="ac"/>
      </w:pPr>
      <w:r>
        <w:rPr>
          <w:rStyle w:val="ab"/>
        </w:rPr>
        <w:annotationRef/>
      </w:r>
      <w:r>
        <w:rPr>
          <w:rFonts w:hint="eastAsia"/>
        </w:rPr>
        <w:t>方案与需求的区别？首先还是要明确说明测试需求。</w:t>
      </w:r>
    </w:p>
  </w:comment>
  <w:comment w:id="22" w:author="liuchao" w:date="2017-05-26T09:26:00Z" w:initials="l">
    <w:p w14:paraId="777FB160" w14:textId="77777777" w:rsidR="00F46FD3" w:rsidRDefault="00F46FD3">
      <w:pPr>
        <w:pStyle w:val="ac"/>
      </w:pPr>
      <w:r>
        <w:rPr>
          <w:rStyle w:val="ab"/>
        </w:rPr>
        <w:annotationRef/>
      </w:r>
      <w:r>
        <w:rPr>
          <w:rFonts w:hint="eastAsia"/>
        </w:rPr>
        <w:t>统一缩进格式</w:t>
      </w:r>
    </w:p>
  </w:comment>
  <w:comment w:id="34" w:author="liuchao" w:date="2017-05-26T09:14:00Z" w:initials="l">
    <w:p w14:paraId="78C4A5E2" w14:textId="77777777" w:rsidR="00E6629A" w:rsidRDefault="00E6629A">
      <w:pPr>
        <w:pStyle w:val="ac"/>
      </w:pPr>
      <w:r>
        <w:rPr>
          <w:rStyle w:val="ab"/>
        </w:rPr>
        <w:annotationRef/>
      </w:r>
      <w:r>
        <w:rPr>
          <w:rFonts w:hint="eastAsia"/>
        </w:rPr>
        <w:t>明确说明对什么不做测试即可。不必假设其没有这方面的问题。</w:t>
      </w:r>
    </w:p>
  </w:comment>
  <w:comment w:id="84" w:author="liuchao" w:date="2017-05-26T09:31:00Z" w:initials="l">
    <w:p w14:paraId="2B1CD29A" w14:textId="77777777" w:rsidR="00F46FD3" w:rsidRDefault="00F46FD3">
      <w:pPr>
        <w:pStyle w:val="ac"/>
      </w:pPr>
      <w:r>
        <w:rPr>
          <w:rStyle w:val="ab"/>
        </w:rPr>
        <w:annotationRef/>
      </w:r>
      <w:r>
        <w:rPr>
          <w:rFonts w:hint="eastAsia"/>
        </w:rPr>
        <w:t>测试需求</w:t>
      </w:r>
      <w:r>
        <w:rPr>
          <w:rFonts w:hint="eastAsia"/>
        </w:rPr>
        <w:t>/</w:t>
      </w:r>
      <w:r>
        <w:rPr>
          <w:rFonts w:hint="eastAsia"/>
        </w:rPr>
        <w:t>测试用例与软件需求（项）</w:t>
      </w:r>
      <w:r>
        <w:rPr>
          <w:rFonts w:hint="eastAsia"/>
        </w:rPr>
        <w:t>/</w:t>
      </w:r>
      <w:r>
        <w:rPr>
          <w:rFonts w:hint="eastAsia"/>
        </w:rPr>
        <w:t>需求用例之间的对应关系（对照表）？</w:t>
      </w:r>
    </w:p>
  </w:comment>
  <w:comment w:id="90" w:author="liuchao" w:date="2017-05-26T09:21:00Z" w:initials="l">
    <w:p w14:paraId="0BC82F65" w14:textId="77777777" w:rsidR="00E6629A" w:rsidRDefault="00E6629A">
      <w:pPr>
        <w:pStyle w:val="ac"/>
      </w:pPr>
      <w:r>
        <w:rPr>
          <w:rStyle w:val="ab"/>
        </w:rPr>
        <w:annotationRef/>
      </w:r>
      <w:r>
        <w:rPr>
          <w:rFonts w:hint="eastAsia"/>
        </w:rPr>
        <w:t>测试用例模板的定义和说明</w:t>
      </w:r>
    </w:p>
  </w:comment>
  <w:comment w:id="98" w:author="liuchao" w:date="2017-05-26T09:21:00Z" w:initials="l">
    <w:p w14:paraId="19CEFA2E" w14:textId="77777777" w:rsidR="00E6629A" w:rsidRDefault="00E6629A">
      <w:pPr>
        <w:pStyle w:val="ac"/>
      </w:pPr>
      <w:r>
        <w:rPr>
          <w:rStyle w:val="ab"/>
        </w:rPr>
        <w:annotationRef/>
      </w:r>
      <w:r>
        <w:rPr>
          <w:rFonts w:hint="eastAsia"/>
        </w:rPr>
        <w:t>以下几行，这三个格子可以合并</w:t>
      </w:r>
    </w:p>
  </w:comment>
  <w:comment w:id="99" w:author="liuchao" w:date="2017-05-26T09:23:00Z" w:initials="l">
    <w:p w14:paraId="34606AF0" w14:textId="77777777" w:rsidR="00F46FD3" w:rsidRDefault="00F46FD3">
      <w:pPr>
        <w:pStyle w:val="ac"/>
      </w:pPr>
      <w:r>
        <w:rPr>
          <w:rStyle w:val="ab"/>
        </w:rPr>
        <w:annotationRef/>
      </w:r>
      <w:r>
        <w:rPr>
          <w:rFonts w:hint="eastAsia"/>
        </w:rPr>
        <w:t>对于更多的选择，可以另加“说明”。这种表示方式，“疑似尚未完成”</w:t>
      </w:r>
    </w:p>
  </w:comment>
  <w:comment w:id="108" w:author="liuchao" w:date="2017-05-26T09:28:00Z" w:initials="l">
    <w:p w14:paraId="71F343D0" w14:textId="77777777" w:rsidR="00F46FD3" w:rsidRDefault="00F46FD3">
      <w:pPr>
        <w:pStyle w:val="ac"/>
      </w:pPr>
      <w:r>
        <w:rPr>
          <w:rStyle w:val="ab"/>
        </w:rPr>
        <w:annotationRef/>
      </w:r>
      <w:r>
        <w:rPr>
          <w:rFonts w:hint="eastAsia"/>
        </w:rPr>
        <w:t>以下多个小节中都为空？</w:t>
      </w:r>
    </w:p>
  </w:comment>
  <w:comment w:id="111" w:author="liuchao" w:date="2017-05-26T09:37:00Z" w:initials="l">
    <w:p w14:paraId="1C7D7F78" w14:textId="77777777" w:rsidR="00F46FD3" w:rsidRDefault="00F46FD3">
      <w:pPr>
        <w:pStyle w:val="ac"/>
      </w:pPr>
      <w:r>
        <w:rPr>
          <w:rStyle w:val="ab"/>
        </w:rPr>
        <w:annotationRef/>
      </w:r>
      <w:r>
        <w:rPr>
          <w:rFonts w:hint="eastAsia"/>
        </w:rPr>
        <w:t>与功能模块名一样？合理、合适吗？</w:t>
      </w:r>
    </w:p>
  </w:comment>
  <w:comment w:id="112" w:author="liuchao" w:date="2017-05-26T09:29:00Z" w:initials="l">
    <w:p w14:paraId="158FF0A5" w14:textId="77777777" w:rsidR="00F46FD3" w:rsidRDefault="00F46FD3">
      <w:pPr>
        <w:pStyle w:val="ac"/>
      </w:pPr>
      <w:r>
        <w:rPr>
          <w:rStyle w:val="ab"/>
        </w:rPr>
        <w:annotationRef/>
      </w:r>
      <w:r>
        <w:rPr>
          <w:rFonts w:hint="eastAsia"/>
        </w:rPr>
        <w:t>？</w:t>
      </w:r>
    </w:p>
  </w:comment>
  <w:comment w:id="119" w:author="liuchao" w:date="2017-05-26T09:35:00Z" w:initials="l">
    <w:p w14:paraId="4E0F9972" w14:textId="77777777" w:rsidR="00F46FD3" w:rsidRDefault="00F46FD3">
      <w:pPr>
        <w:pStyle w:val="ac"/>
      </w:pPr>
      <w:r>
        <w:rPr>
          <w:rStyle w:val="ab"/>
        </w:rPr>
        <w:annotationRef/>
      </w:r>
      <w:r>
        <w:rPr>
          <w:rFonts w:hint="eastAsia"/>
        </w:rPr>
        <w:t>？</w:t>
      </w:r>
    </w:p>
  </w:comment>
  <w:comment w:id="122" w:author="liuchao" w:date="2017-05-26T09:38:00Z" w:initials="l">
    <w:p w14:paraId="477E8A66" w14:textId="77777777" w:rsidR="00F46FD3" w:rsidRDefault="00F46FD3">
      <w:pPr>
        <w:pStyle w:val="ac"/>
      </w:pPr>
      <w:r>
        <w:rPr>
          <w:rStyle w:val="ab"/>
        </w:rPr>
        <w:annotationRef/>
      </w:r>
      <w:r>
        <w:rPr>
          <w:rFonts w:hint="eastAsia"/>
        </w:rPr>
        <w:t>单独文档？需引用</w:t>
      </w:r>
    </w:p>
  </w:comment>
  <w:comment w:id="155" w:author="liuchao" w:date="2017-05-26T09:40:00Z" w:initials="l">
    <w:p w14:paraId="5C9038AE" w14:textId="77777777" w:rsidR="00F46FD3" w:rsidRDefault="00F46FD3">
      <w:pPr>
        <w:pStyle w:val="ac"/>
      </w:pPr>
      <w:r>
        <w:rPr>
          <w:rStyle w:val="ab"/>
        </w:rPr>
        <w:annotationRef/>
      </w:r>
      <w:r>
        <w:rPr>
          <w:rFonts w:hint="eastAsia"/>
        </w:rPr>
        <w:t>？</w:t>
      </w:r>
      <w:bookmarkStart w:id="160" w:name="_GoBack"/>
      <w:bookmarkEnd w:id="16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AE0EEE" w15:done="0"/>
  <w15:commentEx w15:paraId="777FB160" w15:done="0"/>
  <w15:commentEx w15:paraId="78C4A5E2" w15:done="0"/>
  <w15:commentEx w15:paraId="2B1CD29A" w15:done="0"/>
  <w15:commentEx w15:paraId="0BC82F65" w15:done="0"/>
  <w15:commentEx w15:paraId="19CEFA2E" w15:done="0"/>
  <w15:commentEx w15:paraId="34606AF0" w15:done="0"/>
  <w15:commentEx w15:paraId="71F343D0" w15:done="0"/>
  <w15:commentEx w15:paraId="1C7D7F78" w15:done="0"/>
  <w15:commentEx w15:paraId="158FF0A5" w15:done="0"/>
  <w15:commentEx w15:paraId="4E0F9972" w15:done="0"/>
  <w15:commentEx w15:paraId="477E8A66" w15:done="0"/>
  <w15:commentEx w15:paraId="5C9038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CE612" w14:textId="77777777" w:rsidR="0036211F" w:rsidRDefault="0036211F">
      <w:r>
        <w:separator/>
      </w:r>
    </w:p>
  </w:endnote>
  <w:endnote w:type="continuationSeparator" w:id="0">
    <w:p w14:paraId="41024768" w14:textId="77777777" w:rsidR="0036211F" w:rsidRDefault="00362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52E6B" w14:textId="77777777" w:rsidR="00E6629A" w:rsidRDefault="00E6629A">
    <w:pPr>
      <w:jc w:val="center"/>
    </w:pPr>
  </w:p>
  <w:p w14:paraId="6BF29BB4" w14:textId="77777777" w:rsidR="00E6629A" w:rsidRDefault="00E6629A">
    <w:pPr>
      <w:pStyle w:val="a4"/>
      <w:ind w:left="840" w:right="360"/>
    </w:pPr>
    <w:r>
      <w:rPr>
        <w:rFonts w:hint="eastAsia"/>
      </w:rPr>
      <w:tab/>
    </w:r>
    <w:r>
      <w:rPr>
        <w:rFonts w:hint="eastAsia"/>
      </w:rPr>
      <w:tab/>
    </w:r>
  </w:p>
  <w:p w14:paraId="554C4A9D" w14:textId="77777777" w:rsidR="00E6629A" w:rsidRDefault="00E6629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CAF01" w14:textId="77777777" w:rsidR="00E6629A" w:rsidRDefault="00E6629A">
    <w:pPr>
      <w:jc w:val="center"/>
    </w:pPr>
  </w:p>
  <w:p w14:paraId="4442AFFA" w14:textId="77777777" w:rsidR="00E6629A" w:rsidRDefault="00E6629A">
    <w:pPr>
      <w:pStyle w:val="a4"/>
      <w:ind w:left="840" w:right="360"/>
    </w:pPr>
    <w:r>
      <w:rPr>
        <w:rFonts w:hint="eastAsia"/>
      </w:rPr>
      <w:tab/>
    </w:r>
    <w:r>
      <w:rPr>
        <w:rFonts w:hint="eastAsia"/>
      </w:rPr>
      <w:tab/>
    </w:r>
  </w:p>
  <w:p w14:paraId="4D65D1E7" w14:textId="77777777" w:rsidR="00E6629A" w:rsidRDefault="00E6629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F097A" w14:textId="77777777" w:rsidR="00E6629A" w:rsidRDefault="00E6629A">
    <w:pPr>
      <w:jc w:val="center"/>
    </w:pPr>
    <w:r>
      <w:rPr>
        <w:noProof/>
      </w:rPr>
      <mc:AlternateContent>
        <mc:Choice Requires="wps">
          <w:drawing>
            <wp:anchor distT="0" distB="0" distL="114300" distR="114300" simplePos="0" relativeHeight="251658240" behindDoc="0" locked="0" layoutInCell="1" allowOverlap="1" wp14:anchorId="57600C0B" wp14:editId="1ABAD5EB">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CAD5CA2" w14:textId="77777777" w:rsidR="00E6629A" w:rsidRDefault="00E6629A">
                          <w:pPr>
                            <w:snapToGrid w:val="0"/>
                            <w:rPr>
                              <w:sz w:val="18"/>
                            </w:rPr>
                          </w:pPr>
                          <w:r>
                            <w:rPr>
                              <w:sz w:val="18"/>
                            </w:rPr>
                            <w:fldChar w:fldCharType="begin"/>
                          </w:r>
                          <w:r>
                            <w:rPr>
                              <w:sz w:val="18"/>
                            </w:rPr>
                            <w:instrText xml:space="preserve"> PAGE  \* MERGEFORMAT </w:instrText>
                          </w:r>
                          <w:r>
                            <w:rPr>
                              <w:sz w:val="18"/>
                            </w:rPr>
                            <w:fldChar w:fldCharType="separate"/>
                          </w:r>
                          <w:r w:rsidR="00F46FD3">
                            <w:rPr>
                              <w:noProof/>
                              <w:sz w:val="18"/>
                            </w:rPr>
                            <w:t>18</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600C0B" id="_x0000_t202" coordsize="21600,21600" o:spt="202" path="m,l,21600r21600,l21600,xe">
              <v:stroke joinstyle="miter"/>
              <v:path gradientshapeok="t" o:connecttype="rect"/>
            </v:shapetype>
            <v:shape id="文本框 38"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rBQMAAM4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&#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ClXq/rBQMAAM4GAAAOAAAAAAAAAAAAAAAAAC4CAABkcnMvZTJvRG9jLnhtbFBLAQItABQA&#10;BgAIAAAAIQDnKoq81gAAAAUBAAAPAAAAAAAAAAAAAAAAAF8FAABkcnMvZG93bnJldi54bWxQSwUG&#10;AAAAAAQABADzAAAAYgYAAAAA&#10;" filled="f" fillcolor="white [3201]" stroked="f" strokeweight=".5pt">
              <v:textbox style="mso-fit-shape-to-text:t" inset="0,0,0,0">
                <w:txbxContent>
                  <w:p w14:paraId="0CAD5CA2" w14:textId="77777777" w:rsidR="00E6629A" w:rsidRDefault="00E6629A">
                    <w:pPr>
                      <w:snapToGrid w:val="0"/>
                      <w:rPr>
                        <w:sz w:val="18"/>
                      </w:rPr>
                    </w:pPr>
                    <w:r>
                      <w:rPr>
                        <w:sz w:val="18"/>
                      </w:rPr>
                      <w:fldChar w:fldCharType="begin"/>
                    </w:r>
                    <w:r>
                      <w:rPr>
                        <w:sz w:val="18"/>
                      </w:rPr>
                      <w:instrText xml:space="preserve"> PAGE  \* MERGEFORMAT </w:instrText>
                    </w:r>
                    <w:r>
                      <w:rPr>
                        <w:sz w:val="18"/>
                      </w:rPr>
                      <w:fldChar w:fldCharType="separate"/>
                    </w:r>
                    <w:r w:rsidR="00F46FD3">
                      <w:rPr>
                        <w:noProof/>
                        <w:sz w:val="18"/>
                      </w:rPr>
                      <w:t>18</w:t>
                    </w:r>
                    <w:r>
                      <w:rPr>
                        <w:sz w:val="18"/>
                      </w:rPr>
                      <w:fldChar w:fldCharType="end"/>
                    </w:r>
                  </w:p>
                </w:txbxContent>
              </v:textbox>
              <w10:wrap anchorx="margin"/>
            </v:shape>
          </w:pict>
        </mc:Fallback>
      </mc:AlternateContent>
    </w:r>
  </w:p>
  <w:p w14:paraId="75AB75D8" w14:textId="77777777" w:rsidR="00E6629A" w:rsidRDefault="00E6629A">
    <w:pPr>
      <w:pStyle w:val="a4"/>
      <w:ind w:left="840" w:right="360"/>
    </w:pPr>
    <w:r>
      <w:t xml:space="preserve">                                   </w:t>
    </w:r>
    <w:r>
      <w:rPr>
        <w:rFonts w:hint="eastAsia"/>
      </w:rPr>
      <w:tab/>
    </w:r>
    <w:r>
      <w:rPr>
        <w:rFonts w:hint="eastAsia"/>
      </w:rPr>
      <w:tab/>
    </w:r>
  </w:p>
  <w:p w14:paraId="4DD4C838" w14:textId="77777777" w:rsidR="00E6629A" w:rsidRDefault="00E6629A">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1A9DF" w14:textId="77777777" w:rsidR="0036211F" w:rsidRDefault="0036211F">
      <w:r>
        <w:separator/>
      </w:r>
    </w:p>
  </w:footnote>
  <w:footnote w:type="continuationSeparator" w:id="0">
    <w:p w14:paraId="23EE31B4" w14:textId="77777777" w:rsidR="0036211F" w:rsidRDefault="003621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B3FC2" w14:textId="77777777" w:rsidR="00E6629A" w:rsidRDefault="00E6629A">
    <w:pPr>
      <w:pStyle w:val="a5"/>
      <w:pBdr>
        <w:bottom w:val="single" w:sz="6" w:space="0" w:color="auto"/>
      </w:pBdr>
      <w:tabs>
        <w:tab w:val="clear" w:pos="8306"/>
      </w:tabs>
      <w:ind w:leftChars="-257" w:left="-540" w:rightChars="85" w:right="178"/>
    </w:pPr>
    <w:r>
      <w:rPr>
        <w:rFonts w:hint="eastAsia"/>
        <w:sz w:val="24"/>
        <w:szCs w:val="27"/>
      </w:rPr>
      <w:t xml:space="preserve"> </w:t>
    </w:r>
    <w:r>
      <w:rPr>
        <w:sz w:val="24"/>
        <w:szCs w:val="27"/>
      </w:rPr>
      <w:t xml:space="preserve">  </w:t>
    </w:r>
    <w:r>
      <w:rPr>
        <w:rFonts w:hint="eastAsia"/>
        <w:sz w:val="24"/>
        <w:szCs w:val="27"/>
      </w:rPr>
      <w:t xml:space="preserve"> </w:t>
    </w:r>
    <w:r>
      <w:rPr>
        <w:sz w:val="24"/>
        <w:szCs w:val="27"/>
      </w:rPr>
      <w:t xml:space="preserve"> </w:t>
    </w:r>
    <w:r>
      <w:rPr>
        <w:rFonts w:hint="eastAsia"/>
        <w:noProof/>
        <w:sz w:val="24"/>
        <w:szCs w:val="27"/>
      </w:rPr>
      <w:drawing>
        <wp:inline distT="0" distB="0" distL="114300" distR="114300" wp14:anchorId="6916BE6C" wp14:editId="28942BC6">
          <wp:extent cx="1129030" cy="282575"/>
          <wp:effectExtent l="0" t="0" r="13970" b="3175"/>
          <wp:docPr id="20" name="图片 20" descr="LOGO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LOGO_BIG"/>
                  <pic:cNvPicPr>
                    <a:picLocks noChangeAspect="1"/>
                  </pic:cNvPicPr>
                </pic:nvPicPr>
                <pic:blipFill>
                  <a:blip r:embed="rId1"/>
                  <a:stretch>
                    <a:fillRect/>
                  </a:stretch>
                </pic:blipFill>
                <pic:spPr>
                  <a:xfrm>
                    <a:off x="0" y="0"/>
                    <a:ext cx="1129030" cy="282575"/>
                  </a:xfrm>
                  <a:prstGeom prst="rect">
                    <a:avLst/>
                  </a:prstGeom>
                </pic:spPr>
              </pic:pic>
            </a:graphicData>
          </a:graphic>
        </wp:inline>
      </w:drawing>
    </w:r>
    <w:r>
      <w:rPr>
        <w:rFonts w:hint="eastAsia"/>
        <w:sz w:val="24"/>
        <w:szCs w:val="27"/>
      </w:rPr>
      <w:t xml:space="preserve">                            </w:t>
    </w:r>
    <w:r>
      <w:rPr>
        <w:sz w:val="24"/>
        <w:szCs w:val="27"/>
      </w:rPr>
      <w:t xml:space="preserve">      </w:t>
    </w:r>
    <w:r>
      <w:t>北航</w:t>
    </w:r>
    <w:r>
      <w:t>2017</w:t>
    </w:r>
    <w:r>
      <w:t>软件工程实验</w:t>
    </w:r>
    <w:r>
      <w:t>B</w:t>
    </w:r>
    <w:r>
      <w:t>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690772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156756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4286B2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B1C548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E46A54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9A86FA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C841A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306621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02E1E2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F14F5A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DD5FD6"/>
    <w:multiLevelType w:val="multilevel"/>
    <w:tmpl w:val="00DD5FD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18024D03"/>
    <w:multiLevelType w:val="multilevel"/>
    <w:tmpl w:val="18024D0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15:restartNumberingAfterBreak="0">
    <w:nsid w:val="256B3CE5"/>
    <w:multiLevelType w:val="hybridMultilevel"/>
    <w:tmpl w:val="45E85046"/>
    <w:lvl w:ilvl="0" w:tplc="BA2A68DC">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3" w15:restartNumberingAfterBreak="0">
    <w:nsid w:val="3B4F764C"/>
    <w:multiLevelType w:val="multilevel"/>
    <w:tmpl w:val="3B4F764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3C6527F1"/>
    <w:multiLevelType w:val="multilevel"/>
    <w:tmpl w:val="3C6527F1"/>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254"/>
        </w:tabs>
        <w:ind w:left="5254" w:hanging="576"/>
      </w:pPr>
      <w:rPr>
        <w:rFonts w:ascii="Arial" w:eastAsia="黑体" w:hAnsi="Arial" w:cs="Times New Roman" w:hint="default"/>
        <w:b w:val="0"/>
        <w:bCs w:val="0"/>
        <w:i w:val="0"/>
        <w:iCs w:val="0"/>
        <w:caps w:val="0"/>
        <w:smallCaps w:val="0"/>
        <w:strike w:val="0"/>
        <w:dstrike w:val="0"/>
        <w:color w:val="auto"/>
        <w:spacing w:val="0"/>
        <w:w w:val="100"/>
        <w:kern w:val="2"/>
        <w:position w:val="0"/>
        <w:sz w:val="24"/>
        <w:szCs w:val="28"/>
        <w:u w:val="none"/>
        <w:shd w:val="clear" w:color="auto" w:fill="auto"/>
      </w:rPr>
    </w:lvl>
    <w:lvl w:ilvl="2">
      <w:start w:val="1"/>
      <w:numFmt w:val="decimal"/>
      <w:pStyle w:val="3"/>
      <w:lvlText w:val="%1.%2.%3"/>
      <w:lvlJc w:val="left"/>
      <w:pPr>
        <w:tabs>
          <w:tab w:val="left" w:pos="720"/>
        </w:tabs>
        <w:ind w:left="720" w:hanging="720"/>
      </w:pPr>
      <w:rPr>
        <w:rFonts w:ascii="黑体" w:eastAsia="黑体" w:hint="eastAsia"/>
        <w:b w:val="0"/>
        <w:sz w:val="24"/>
        <w:szCs w:val="24"/>
      </w:rPr>
    </w:lvl>
    <w:lvl w:ilvl="3">
      <w:start w:val="1"/>
      <w:numFmt w:val="decimal"/>
      <w:pStyle w:val="4"/>
      <w:lvlText w:val="%1.%2.%3.%4"/>
      <w:lvlJc w:val="left"/>
      <w:pPr>
        <w:tabs>
          <w:tab w:val="left" w:pos="1704"/>
        </w:tabs>
        <w:ind w:left="1704" w:hanging="864"/>
      </w:pPr>
      <w:rPr>
        <w:rFonts w:ascii="宋体" w:eastAsia="宋体" w:hAnsi="宋体"/>
        <w:b/>
        <w:sz w:val="21"/>
        <w:szCs w:val="21"/>
      </w:rPr>
    </w:lvl>
    <w:lvl w:ilvl="4" w:tentative="1">
      <w:start w:val="1"/>
      <w:numFmt w:val="decimal"/>
      <w:lvlText w:val="%1.%2.%3.%4.%5"/>
      <w:lvlJc w:val="left"/>
      <w:pPr>
        <w:tabs>
          <w:tab w:val="left" w:pos="1008"/>
        </w:tabs>
        <w:ind w:left="1008" w:hanging="1008"/>
      </w:pPr>
      <w:rPr>
        <w:sz w:val="21"/>
        <w:szCs w:val="21"/>
      </w:rPr>
    </w:lvl>
    <w:lvl w:ilvl="5" w:tentative="1">
      <w:start w:val="1"/>
      <w:numFmt w:val="decimal"/>
      <w:lvlText w:val="%1.%2.%3.%4.%5.%6"/>
      <w:lvlJc w:val="left"/>
      <w:pPr>
        <w:tabs>
          <w:tab w:val="left" w:pos="1152"/>
        </w:tabs>
        <w:ind w:left="1152" w:hanging="1152"/>
      </w:pPr>
    </w:lvl>
    <w:lvl w:ilvl="6" w:tentative="1">
      <w:start w:val="1"/>
      <w:numFmt w:val="decimal"/>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15" w15:restartNumberingAfterBreak="0">
    <w:nsid w:val="406B7FE8"/>
    <w:multiLevelType w:val="multilevel"/>
    <w:tmpl w:val="406B7FE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42C84247"/>
    <w:multiLevelType w:val="hybridMultilevel"/>
    <w:tmpl w:val="82267F80"/>
    <w:lvl w:ilvl="0" w:tplc="B90466D6">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7" w15:restartNumberingAfterBreak="0">
    <w:nsid w:val="501459AD"/>
    <w:multiLevelType w:val="multilevel"/>
    <w:tmpl w:val="501459A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15:restartNumberingAfterBreak="0">
    <w:nsid w:val="591BBF08"/>
    <w:multiLevelType w:val="singleLevel"/>
    <w:tmpl w:val="591BBF08"/>
    <w:lvl w:ilvl="0">
      <w:start w:val="1"/>
      <w:numFmt w:val="decimal"/>
      <w:lvlText w:val="%1)"/>
      <w:lvlJc w:val="left"/>
      <w:pPr>
        <w:tabs>
          <w:tab w:val="left" w:pos="425"/>
        </w:tabs>
        <w:ind w:left="425" w:hanging="425"/>
      </w:pPr>
      <w:rPr>
        <w:rFonts w:hint="default"/>
      </w:rPr>
    </w:lvl>
  </w:abstractNum>
  <w:abstractNum w:abstractNumId="19" w15:restartNumberingAfterBreak="0">
    <w:nsid w:val="591BEAB7"/>
    <w:multiLevelType w:val="singleLevel"/>
    <w:tmpl w:val="591BEAB7"/>
    <w:lvl w:ilvl="0">
      <w:start w:val="1"/>
      <w:numFmt w:val="decimal"/>
      <w:lvlText w:val="%1)"/>
      <w:lvlJc w:val="left"/>
      <w:pPr>
        <w:tabs>
          <w:tab w:val="left" w:pos="425"/>
        </w:tabs>
        <w:ind w:left="425" w:hanging="425"/>
      </w:pPr>
      <w:rPr>
        <w:rFonts w:hint="default"/>
      </w:rPr>
    </w:lvl>
  </w:abstractNum>
  <w:abstractNum w:abstractNumId="20" w15:restartNumberingAfterBreak="0">
    <w:nsid w:val="591BEAFB"/>
    <w:multiLevelType w:val="multilevel"/>
    <w:tmpl w:val="591BEAFB"/>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1" w15:restartNumberingAfterBreak="0">
    <w:nsid w:val="591BEB2F"/>
    <w:multiLevelType w:val="singleLevel"/>
    <w:tmpl w:val="591BEB2F"/>
    <w:lvl w:ilvl="0">
      <w:start w:val="1"/>
      <w:numFmt w:val="decimal"/>
      <w:lvlText w:val="%1)"/>
      <w:lvlJc w:val="left"/>
      <w:pPr>
        <w:tabs>
          <w:tab w:val="left" w:pos="425"/>
        </w:tabs>
        <w:ind w:left="425" w:hanging="425"/>
      </w:pPr>
      <w:rPr>
        <w:rFonts w:hint="default"/>
      </w:rPr>
    </w:lvl>
  </w:abstractNum>
  <w:abstractNum w:abstractNumId="22" w15:restartNumberingAfterBreak="0">
    <w:nsid w:val="591BFD95"/>
    <w:multiLevelType w:val="singleLevel"/>
    <w:tmpl w:val="591BFD95"/>
    <w:lvl w:ilvl="0">
      <w:start w:val="1"/>
      <w:numFmt w:val="decimal"/>
      <w:lvlText w:val="%1."/>
      <w:lvlJc w:val="left"/>
      <w:pPr>
        <w:tabs>
          <w:tab w:val="left" w:pos="425"/>
        </w:tabs>
        <w:ind w:left="425" w:hanging="425"/>
      </w:pPr>
      <w:rPr>
        <w:rFonts w:hint="default"/>
      </w:rPr>
    </w:lvl>
  </w:abstractNum>
  <w:abstractNum w:abstractNumId="23" w15:restartNumberingAfterBreak="0">
    <w:nsid w:val="5B5355F5"/>
    <w:multiLevelType w:val="multilevel"/>
    <w:tmpl w:val="5B5355F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15:restartNumberingAfterBreak="0">
    <w:nsid w:val="5D166834"/>
    <w:multiLevelType w:val="multilevel"/>
    <w:tmpl w:val="5D16683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15:restartNumberingAfterBreak="0">
    <w:nsid w:val="68211685"/>
    <w:multiLevelType w:val="multilevel"/>
    <w:tmpl w:val="68211685"/>
    <w:lvl w:ilvl="0">
      <w:start w:val="1"/>
      <w:numFmt w:val="decimal"/>
      <w:lvlText w:val="%1."/>
      <w:lvlJc w:val="left"/>
      <w:pPr>
        <w:ind w:left="1050" w:hanging="420"/>
      </w:p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26" w15:restartNumberingAfterBreak="0">
    <w:nsid w:val="6B932F47"/>
    <w:multiLevelType w:val="hybridMultilevel"/>
    <w:tmpl w:val="C4349074"/>
    <w:lvl w:ilvl="0" w:tplc="0C2C6254">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num w:numId="1">
    <w:abstractNumId w:val="14"/>
  </w:num>
  <w:num w:numId="2">
    <w:abstractNumId w:val="18"/>
  </w:num>
  <w:num w:numId="3">
    <w:abstractNumId w:val="19"/>
  </w:num>
  <w:num w:numId="4">
    <w:abstractNumId w:val="20"/>
  </w:num>
  <w:num w:numId="5">
    <w:abstractNumId w:val="21"/>
  </w:num>
  <w:num w:numId="6">
    <w:abstractNumId w:val="13"/>
  </w:num>
  <w:num w:numId="7">
    <w:abstractNumId w:val="17"/>
  </w:num>
  <w:num w:numId="8">
    <w:abstractNumId w:val="22"/>
  </w:num>
  <w:num w:numId="9">
    <w:abstractNumId w:val="10"/>
  </w:num>
  <w:num w:numId="10">
    <w:abstractNumId w:val="15"/>
  </w:num>
  <w:num w:numId="11">
    <w:abstractNumId w:val="11"/>
  </w:num>
  <w:num w:numId="12">
    <w:abstractNumId w:val="24"/>
  </w:num>
  <w:num w:numId="13">
    <w:abstractNumId w:val="25"/>
  </w:num>
  <w:num w:numId="14">
    <w:abstractNumId w:val="23"/>
  </w:num>
  <w:num w:numId="15">
    <w:abstractNumId w:val="14"/>
  </w:num>
  <w:num w:numId="16">
    <w:abstractNumId w:val="14"/>
  </w:num>
  <w:num w:numId="17">
    <w:abstractNumId w:val="4"/>
  </w:num>
  <w:num w:numId="18">
    <w:abstractNumId w:val="5"/>
  </w:num>
  <w:num w:numId="19">
    <w:abstractNumId w:val="6"/>
  </w:num>
  <w:num w:numId="20">
    <w:abstractNumId w:val="7"/>
  </w:num>
  <w:num w:numId="21">
    <w:abstractNumId w:val="9"/>
  </w:num>
  <w:num w:numId="22">
    <w:abstractNumId w:val="0"/>
  </w:num>
  <w:num w:numId="23">
    <w:abstractNumId w:val="1"/>
  </w:num>
  <w:num w:numId="24">
    <w:abstractNumId w:val="2"/>
  </w:num>
  <w:num w:numId="25">
    <w:abstractNumId w:val="3"/>
  </w:num>
  <w:num w:numId="26">
    <w:abstractNumId w:val="8"/>
  </w:num>
  <w:num w:numId="27">
    <w:abstractNumId w:val="26"/>
  </w:num>
  <w:num w:numId="28">
    <w:abstractNumId w:val="16"/>
  </w:num>
  <w:num w:numId="2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AFFFC884"/>
    <w:rsid w:val="B9D3A5A9"/>
    <w:rsid w:val="BBD5A4F4"/>
    <w:rsid w:val="EDE83CD8"/>
    <w:rsid w:val="F9B04BA3"/>
    <w:rsid w:val="FAAF4145"/>
    <w:rsid w:val="FBDEBC72"/>
    <w:rsid w:val="FEDF77A9"/>
    <w:rsid w:val="FF7F566D"/>
    <w:rsid w:val="FFBA553C"/>
    <w:rsid w:val="FFBB37D3"/>
    <w:rsid w:val="00080E7D"/>
    <w:rsid w:val="0010542B"/>
    <w:rsid w:val="001A0A54"/>
    <w:rsid w:val="00251817"/>
    <w:rsid w:val="002B3B09"/>
    <w:rsid w:val="0034701B"/>
    <w:rsid w:val="0036211F"/>
    <w:rsid w:val="00383D28"/>
    <w:rsid w:val="003911D6"/>
    <w:rsid w:val="003D333E"/>
    <w:rsid w:val="004A7DDA"/>
    <w:rsid w:val="004C1254"/>
    <w:rsid w:val="005153F6"/>
    <w:rsid w:val="00540F2A"/>
    <w:rsid w:val="005C7E12"/>
    <w:rsid w:val="005D4524"/>
    <w:rsid w:val="005F1D4A"/>
    <w:rsid w:val="008D6476"/>
    <w:rsid w:val="008F4155"/>
    <w:rsid w:val="0098416A"/>
    <w:rsid w:val="00992AA8"/>
    <w:rsid w:val="00AB5037"/>
    <w:rsid w:val="00AC086A"/>
    <w:rsid w:val="00B347B8"/>
    <w:rsid w:val="00B62CD9"/>
    <w:rsid w:val="00BF711B"/>
    <w:rsid w:val="00C933EB"/>
    <w:rsid w:val="00E6629A"/>
    <w:rsid w:val="00F1491D"/>
    <w:rsid w:val="00F46FD3"/>
    <w:rsid w:val="00FB7FB9"/>
    <w:rsid w:val="1E759EC2"/>
    <w:rsid w:val="2B7EE1D8"/>
    <w:rsid w:val="3F7E70CC"/>
    <w:rsid w:val="472F0197"/>
    <w:rsid w:val="4F6B1E4B"/>
    <w:rsid w:val="53EF8DE4"/>
    <w:rsid w:val="5D72B871"/>
    <w:rsid w:val="5FBF0339"/>
    <w:rsid w:val="6FAF68E3"/>
    <w:rsid w:val="75FDD8B6"/>
    <w:rsid w:val="776FFAB7"/>
    <w:rsid w:val="77B6065E"/>
    <w:rsid w:val="77C885D4"/>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6E584"/>
  <w15:docId w15:val="{D83AD5AE-F4F7-4909-9B46-FA8B990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32"/>
      <w:szCs w:val="44"/>
    </w:rPr>
  </w:style>
  <w:style w:type="paragraph" w:styleId="2">
    <w:name w:val="heading 2"/>
    <w:basedOn w:val="1"/>
    <w:next w:val="a"/>
    <w:link w:val="2Char"/>
    <w:unhideWhenUsed/>
    <w:qFormat/>
    <w:rsid w:val="00AC086A"/>
    <w:pPr>
      <w:numPr>
        <w:ilvl w:val="1"/>
      </w:numPr>
      <w:tabs>
        <w:tab w:val="clear" w:pos="5254"/>
        <w:tab w:val="left" w:pos="5301"/>
      </w:tabs>
      <w:spacing w:before="260" w:after="260" w:line="415" w:lineRule="auto"/>
      <w:ind w:left="578" w:rightChars="100" w:right="100" w:hanging="578"/>
      <w:jc w:val="left"/>
      <w:outlineLvl w:val="1"/>
    </w:pPr>
    <w:rPr>
      <w:rFonts w:ascii="Arial" w:eastAsiaTheme="minorEastAsia" w:hAnsi="Arial"/>
      <w:bCs w:val="0"/>
      <w:sz w:val="30"/>
      <w:szCs w:val="32"/>
    </w:rPr>
  </w:style>
  <w:style w:type="paragraph" w:styleId="3">
    <w:name w:val="heading 3"/>
    <w:basedOn w:val="a"/>
    <w:next w:val="a"/>
    <w:link w:val="3Char"/>
    <w:unhideWhenUsed/>
    <w:qFormat/>
    <w:rsid w:val="00AC086A"/>
    <w:pPr>
      <w:keepNext/>
      <w:keepLines/>
      <w:numPr>
        <w:ilvl w:val="2"/>
        <w:numId w:val="1"/>
      </w:numPr>
      <w:spacing w:before="260" w:after="260" w:line="415" w:lineRule="auto"/>
      <w:ind w:leftChars="200" w:left="920"/>
      <w:outlineLvl w:val="2"/>
    </w:pPr>
    <w:rPr>
      <w:b/>
      <w:bCs/>
      <w:sz w:val="30"/>
      <w:szCs w:val="32"/>
    </w:rPr>
  </w:style>
  <w:style w:type="paragraph" w:styleId="4">
    <w:name w:val="heading 4"/>
    <w:basedOn w:val="a"/>
    <w:next w:val="a"/>
    <w:unhideWhenUsed/>
    <w:qFormat/>
    <w:pPr>
      <w:keepNext/>
      <w:keepLines/>
      <w:numPr>
        <w:ilvl w:val="3"/>
        <w:numId w:val="1"/>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400"/>
      <w:jc w:val="left"/>
    </w:pPr>
    <w:rPr>
      <w:szCs w:val="20"/>
    </w:rPr>
  </w:style>
  <w:style w:type="paragraph" w:styleId="a3">
    <w:name w:val="Plain Text"/>
    <w:basedOn w:val="a"/>
    <w:pPr>
      <w:jc w:val="left"/>
    </w:pPr>
    <w:rPr>
      <w:rFonts w:ascii="宋体" w:hAnsi="Courier New"/>
      <w:szCs w:val="2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right" w:leader="dot" w:pos="8296"/>
      </w:tabs>
      <w:jc w:val="left"/>
    </w:pPr>
    <w:rPr>
      <w:bCs/>
      <w:caps/>
      <w:szCs w:val="32"/>
      <w:lang w:val="zh-CN"/>
    </w:rPr>
  </w:style>
  <w:style w:type="paragraph" w:styleId="20">
    <w:name w:val="toc 2"/>
    <w:basedOn w:val="a"/>
    <w:next w:val="a"/>
    <w:uiPriority w:val="39"/>
    <w:pPr>
      <w:ind w:leftChars="200" w:left="200"/>
      <w:jc w:val="left"/>
    </w:pPr>
    <w:rPr>
      <w:smallCaps/>
    </w:rPr>
  </w:style>
  <w:style w:type="paragraph" w:styleId="a6">
    <w:name w:val="Normal (Web)"/>
    <w:basedOn w:val="a"/>
    <w:pPr>
      <w:spacing w:beforeAutospacing="1" w:afterAutospacing="1"/>
      <w:jc w:val="left"/>
    </w:pPr>
    <w:rPr>
      <w:kern w:val="0"/>
      <w:sz w:val="24"/>
    </w:rPr>
  </w:style>
  <w:style w:type="character" w:styleId="a7">
    <w:name w:val="page number"/>
    <w:basedOn w:val="a0"/>
  </w:style>
  <w:style w:type="character" w:styleId="a8">
    <w:name w:val="Hyperlink"/>
    <w:basedOn w:val="a0"/>
    <w:uiPriority w:val="99"/>
    <w:rPr>
      <w:color w:val="0000FF"/>
      <w:u w:val="single"/>
    </w:rPr>
  </w:style>
  <w:style w:type="paragraph" w:customStyle="1" w:styleId="a9">
    <w:name w:val="表格"/>
    <w:basedOn w:val="a"/>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Char">
    <w:name w:val="标题 1 Char"/>
    <w:link w:val="1"/>
    <w:rPr>
      <w:rFonts w:ascii="Times New Roman" w:eastAsia="宋体" w:hAnsi="Times New Roman"/>
      <w:b/>
      <w:bCs/>
      <w:kern w:val="44"/>
      <w:sz w:val="32"/>
      <w:szCs w:val="44"/>
    </w:rPr>
  </w:style>
  <w:style w:type="character" w:customStyle="1" w:styleId="2Char">
    <w:name w:val="标题 2 Char"/>
    <w:link w:val="2"/>
    <w:rsid w:val="00AC086A"/>
    <w:rPr>
      <w:rFonts w:ascii="Arial" w:eastAsiaTheme="minorEastAsia" w:hAnsi="Arial"/>
      <w:b/>
      <w:kern w:val="44"/>
      <w:sz w:val="30"/>
      <w:szCs w:val="32"/>
    </w:rPr>
  </w:style>
  <w:style w:type="character" w:customStyle="1" w:styleId="3Char">
    <w:name w:val="标题 3 Char"/>
    <w:link w:val="3"/>
    <w:rsid w:val="00AC086A"/>
    <w:rPr>
      <w:b/>
      <w:bCs/>
      <w:kern w:val="2"/>
      <w:sz w:val="30"/>
      <w:szCs w:val="32"/>
    </w:rPr>
  </w:style>
  <w:style w:type="paragraph" w:styleId="TOC">
    <w:name w:val="TOC Heading"/>
    <w:basedOn w:val="1"/>
    <w:next w:val="a"/>
    <w:uiPriority w:val="39"/>
    <w:unhideWhenUsed/>
    <w:qFormat/>
    <w:rsid w:val="00992AA8"/>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a">
    <w:name w:val="List Paragraph"/>
    <w:basedOn w:val="a"/>
    <w:uiPriority w:val="99"/>
    <w:rsid w:val="00B62CD9"/>
    <w:pPr>
      <w:ind w:firstLineChars="200" w:firstLine="420"/>
    </w:pPr>
  </w:style>
  <w:style w:type="character" w:styleId="ab">
    <w:name w:val="annotation reference"/>
    <w:basedOn w:val="a0"/>
    <w:rsid w:val="00E6629A"/>
    <w:rPr>
      <w:sz w:val="21"/>
      <w:szCs w:val="21"/>
    </w:rPr>
  </w:style>
  <w:style w:type="paragraph" w:styleId="ac">
    <w:name w:val="annotation text"/>
    <w:basedOn w:val="a"/>
    <w:link w:val="Char"/>
    <w:rsid w:val="00E6629A"/>
    <w:pPr>
      <w:jc w:val="left"/>
    </w:pPr>
  </w:style>
  <w:style w:type="character" w:customStyle="1" w:styleId="Char">
    <w:name w:val="批注文字 Char"/>
    <w:basedOn w:val="a0"/>
    <w:link w:val="ac"/>
    <w:rsid w:val="00E6629A"/>
    <w:rPr>
      <w:kern w:val="2"/>
      <w:sz w:val="21"/>
      <w:szCs w:val="24"/>
    </w:rPr>
  </w:style>
  <w:style w:type="paragraph" w:styleId="ad">
    <w:name w:val="annotation subject"/>
    <w:basedOn w:val="ac"/>
    <w:next w:val="ac"/>
    <w:link w:val="Char0"/>
    <w:rsid w:val="00E6629A"/>
    <w:rPr>
      <w:b/>
      <w:bCs/>
    </w:rPr>
  </w:style>
  <w:style w:type="character" w:customStyle="1" w:styleId="Char0">
    <w:name w:val="批注主题 Char"/>
    <w:basedOn w:val="Char"/>
    <w:link w:val="ad"/>
    <w:rsid w:val="00E6629A"/>
    <w:rPr>
      <w:b/>
      <w:bCs/>
      <w:kern w:val="2"/>
      <w:sz w:val="21"/>
      <w:szCs w:val="24"/>
    </w:rPr>
  </w:style>
  <w:style w:type="paragraph" w:styleId="ae">
    <w:name w:val="Balloon Text"/>
    <w:basedOn w:val="a"/>
    <w:link w:val="Char1"/>
    <w:rsid w:val="00E6629A"/>
    <w:rPr>
      <w:sz w:val="18"/>
      <w:szCs w:val="18"/>
    </w:rPr>
  </w:style>
  <w:style w:type="character" w:customStyle="1" w:styleId="Char1">
    <w:name w:val="批注框文本 Char"/>
    <w:basedOn w:val="a0"/>
    <w:link w:val="ae"/>
    <w:rsid w:val="00E6629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D7A20D-6EA2-46C2-9A75-62FB60AB8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liuye</dc:creator>
  <cp:keywords/>
  <dc:description/>
  <cp:lastModifiedBy>liuchao</cp:lastModifiedBy>
  <cp:revision>4</cp:revision>
  <dcterms:created xsi:type="dcterms:W3CDTF">2017-05-26T01:14:00Z</dcterms:created>
  <dcterms:modified xsi:type="dcterms:W3CDTF">2017-05-26T01:40:00Z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